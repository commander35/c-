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0" w:type="auto"/>
        <w:tblLook w:val="04A0" w:firstRow="1" w:lastRow="0" w:firstColumn="1" w:lastColumn="0" w:noHBand="0" w:noVBand="1"/>
      </w:tblPr>
      <w:tblGrid>
        <w:gridCol w:w="1714"/>
        <w:gridCol w:w="1725"/>
        <w:gridCol w:w="1772"/>
        <w:gridCol w:w="1843"/>
        <w:gridCol w:w="1134"/>
        <w:gridCol w:w="1100"/>
      </w:tblGrid>
      <w:tr w:rsidR="00155129" w:rsidTr="00BD426A">
        <w:tc>
          <w:tcPr>
            <w:tcW w:w="1714" w:type="dxa"/>
          </w:tcPr>
          <w:p w:rsidR="00F669D8" w:rsidRPr="00F669D8" w:rsidRDefault="00F669D8">
            <w:pPr>
              <w:rPr>
                <w:b/>
              </w:rPr>
            </w:pPr>
            <w:proofErr w:type="spellStart"/>
            <w:r w:rsidRPr="00F669D8">
              <w:rPr>
                <w:b/>
              </w:rPr>
              <w:t>BioİZMİR</w:t>
            </w:r>
            <w:proofErr w:type="spellEnd"/>
            <w:r w:rsidRPr="00F669D8">
              <w:rPr>
                <w:b/>
              </w:rPr>
              <w:t xml:space="preserve"> Nedir?</w:t>
            </w:r>
          </w:p>
        </w:tc>
        <w:tc>
          <w:tcPr>
            <w:tcW w:w="1725" w:type="dxa"/>
          </w:tcPr>
          <w:p w:rsidR="00F669D8" w:rsidRPr="00F669D8" w:rsidRDefault="00F669D8">
            <w:pPr>
              <w:rPr>
                <w:b/>
              </w:rPr>
            </w:pPr>
            <w:r w:rsidRPr="00F669D8">
              <w:rPr>
                <w:b/>
              </w:rPr>
              <w:t xml:space="preserve">Neden </w:t>
            </w:r>
            <w:proofErr w:type="spellStart"/>
            <w:r w:rsidRPr="00F669D8">
              <w:rPr>
                <w:b/>
              </w:rPr>
              <w:t>BioİZMİR</w:t>
            </w:r>
            <w:proofErr w:type="spellEnd"/>
            <w:r w:rsidRPr="00F669D8">
              <w:rPr>
                <w:b/>
              </w:rPr>
              <w:t>?</w:t>
            </w:r>
          </w:p>
        </w:tc>
        <w:tc>
          <w:tcPr>
            <w:tcW w:w="1772" w:type="dxa"/>
          </w:tcPr>
          <w:p w:rsidR="00F669D8" w:rsidRPr="00F669D8" w:rsidRDefault="00F669D8">
            <w:pPr>
              <w:rPr>
                <w:b/>
              </w:rPr>
            </w:pPr>
            <w:r w:rsidRPr="00F669D8">
              <w:rPr>
                <w:b/>
              </w:rPr>
              <w:t>Ekosistemimiz</w:t>
            </w:r>
          </w:p>
        </w:tc>
        <w:tc>
          <w:tcPr>
            <w:tcW w:w="1843" w:type="dxa"/>
          </w:tcPr>
          <w:p w:rsidR="00F669D8" w:rsidRDefault="00B62958">
            <w:pPr>
              <w:rPr>
                <w:b/>
                <w:sz w:val="24"/>
                <w:szCs w:val="24"/>
              </w:rPr>
            </w:pPr>
            <w:r>
              <w:rPr>
                <w:b/>
                <w:sz w:val="24"/>
                <w:szCs w:val="24"/>
              </w:rPr>
              <w:t>Hizmetlerimiz</w:t>
            </w:r>
          </w:p>
        </w:tc>
        <w:tc>
          <w:tcPr>
            <w:tcW w:w="1134" w:type="dxa"/>
          </w:tcPr>
          <w:p w:rsidR="00F669D8" w:rsidRDefault="00155129">
            <w:pPr>
              <w:rPr>
                <w:b/>
                <w:sz w:val="24"/>
                <w:szCs w:val="24"/>
              </w:rPr>
            </w:pPr>
            <w:r w:rsidRPr="00BF57C0">
              <w:rPr>
                <w:b/>
                <w:sz w:val="24"/>
                <w:szCs w:val="24"/>
                <w:highlight w:val="yellow"/>
              </w:rPr>
              <w:t>Haberler</w:t>
            </w:r>
          </w:p>
        </w:tc>
        <w:tc>
          <w:tcPr>
            <w:tcW w:w="1100" w:type="dxa"/>
          </w:tcPr>
          <w:p w:rsidR="00F669D8" w:rsidRDefault="00155129">
            <w:pPr>
              <w:rPr>
                <w:b/>
                <w:sz w:val="24"/>
                <w:szCs w:val="24"/>
              </w:rPr>
            </w:pPr>
            <w:r>
              <w:rPr>
                <w:b/>
                <w:sz w:val="24"/>
                <w:szCs w:val="24"/>
              </w:rPr>
              <w:t>İletişim</w:t>
            </w:r>
          </w:p>
        </w:tc>
      </w:tr>
      <w:tr w:rsidR="00155129" w:rsidTr="00BD426A">
        <w:tc>
          <w:tcPr>
            <w:tcW w:w="1714" w:type="dxa"/>
          </w:tcPr>
          <w:p w:rsidR="00F669D8" w:rsidRPr="00F669D8" w:rsidRDefault="00F669D8">
            <w:pPr>
              <w:rPr>
                <w:sz w:val="20"/>
                <w:szCs w:val="20"/>
              </w:rPr>
            </w:pPr>
            <w:proofErr w:type="spellStart"/>
            <w:r w:rsidRPr="00F669D8">
              <w:rPr>
                <w:sz w:val="20"/>
                <w:szCs w:val="20"/>
              </w:rPr>
              <w:t>BioİZMİR</w:t>
            </w:r>
            <w:proofErr w:type="spellEnd"/>
            <w:r w:rsidRPr="00F669D8">
              <w:rPr>
                <w:sz w:val="20"/>
                <w:szCs w:val="20"/>
              </w:rPr>
              <w:t xml:space="preserve"> Nedir?</w:t>
            </w:r>
          </w:p>
        </w:tc>
        <w:tc>
          <w:tcPr>
            <w:tcW w:w="1725" w:type="dxa"/>
          </w:tcPr>
          <w:p w:rsidR="00F669D8" w:rsidRPr="00F669D8" w:rsidRDefault="00F669D8">
            <w:pPr>
              <w:rPr>
                <w:sz w:val="20"/>
                <w:szCs w:val="20"/>
              </w:rPr>
            </w:pPr>
            <w:r w:rsidRPr="00F669D8">
              <w:rPr>
                <w:sz w:val="20"/>
                <w:szCs w:val="20"/>
              </w:rPr>
              <w:t xml:space="preserve">Neden </w:t>
            </w:r>
            <w:proofErr w:type="spellStart"/>
            <w:r w:rsidRPr="00F669D8">
              <w:rPr>
                <w:sz w:val="20"/>
                <w:szCs w:val="20"/>
              </w:rPr>
              <w:t>BioİZMİR</w:t>
            </w:r>
            <w:proofErr w:type="spellEnd"/>
            <w:r w:rsidRPr="00F669D8">
              <w:rPr>
                <w:sz w:val="20"/>
                <w:szCs w:val="20"/>
              </w:rPr>
              <w:t>?</w:t>
            </w:r>
          </w:p>
        </w:tc>
        <w:tc>
          <w:tcPr>
            <w:tcW w:w="1772" w:type="dxa"/>
          </w:tcPr>
          <w:p w:rsidR="00F669D8" w:rsidRPr="00B62958" w:rsidRDefault="005105B2">
            <w:pPr>
              <w:rPr>
                <w:sz w:val="20"/>
                <w:szCs w:val="20"/>
              </w:rPr>
            </w:pPr>
            <w:r>
              <w:rPr>
                <w:sz w:val="20"/>
                <w:szCs w:val="20"/>
              </w:rPr>
              <w:t>Ekosistemimiz</w:t>
            </w:r>
          </w:p>
        </w:tc>
        <w:tc>
          <w:tcPr>
            <w:tcW w:w="1843" w:type="dxa"/>
          </w:tcPr>
          <w:p w:rsidR="00F669D8" w:rsidRPr="00B62958" w:rsidRDefault="00B62958">
            <w:pPr>
              <w:rPr>
                <w:sz w:val="20"/>
                <w:szCs w:val="20"/>
              </w:rPr>
            </w:pPr>
            <w:r w:rsidRPr="00B62958">
              <w:rPr>
                <w:sz w:val="20"/>
                <w:szCs w:val="20"/>
              </w:rPr>
              <w:t>Ar-Ge Desteği</w:t>
            </w:r>
          </w:p>
        </w:tc>
        <w:tc>
          <w:tcPr>
            <w:tcW w:w="1134" w:type="dxa"/>
          </w:tcPr>
          <w:p w:rsidR="00F669D8" w:rsidRDefault="00F669D8">
            <w:pPr>
              <w:rPr>
                <w:b/>
                <w:sz w:val="24"/>
                <w:szCs w:val="24"/>
              </w:rPr>
            </w:pPr>
          </w:p>
        </w:tc>
        <w:tc>
          <w:tcPr>
            <w:tcW w:w="1100" w:type="dxa"/>
          </w:tcPr>
          <w:p w:rsidR="00F669D8" w:rsidRDefault="00F669D8">
            <w:pPr>
              <w:rPr>
                <w:b/>
                <w:sz w:val="24"/>
                <w:szCs w:val="24"/>
              </w:rPr>
            </w:pPr>
          </w:p>
        </w:tc>
      </w:tr>
      <w:tr w:rsidR="005105B2" w:rsidTr="00BD426A">
        <w:tc>
          <w:tcPr>
            <w:tcW w:w="1714" w:type="dxa"/>
          </w:tcPr>
          <w:p w:rsidR="005105B2" w:rsidRDefault="005105B2" w:rsidP="00F669D8">
            <w:pPr>
              <w:rPr>
                <w:b/>
                <w:sz w:val="24"/>
                <w:szCs w:val="24"/>
              </w:rPr>
            </w:pPr>
            <w:r w:rsidRPr="00F669D8">
              <w:rPr>
                <w:sz w:val="20"/>
                <w:szCs w:val="20"/>
              </w:rPr>
              <w:t>Amaç v</w:t>
            </w:r>
            <w:r>
              <w:rPr>
                <w:sz w:val="20"/>
                <w:szCs w:val="20"/>
              </w:rPr>
              <w:t>e Hedeflerimiz</w:t>
            </w:r>
          </w:p>
        </w:tc>
        <w:tc>
          <w:tcPr>
            <w:tcW w:w="1725" w:type="dxa"/>
          </w:tcPr>
          <w:p w:rsidR="005105B2" w:rsidRPr="00F669D8" w:rsidRDefault="005105B2">
            <w:pPr>
              <w:rPr>
                <w:sz w:val="20"/>
                <w:szCs w:val="20"/>
              </w:rPr>
            </w:pPr>
            <w:r w:rsidRPr="00F669D8">
              <w:rPr>
                <w:sz w:val="20"/>
                <w:szCs w:val="20"/>
              </w:rPr>
              <w:t>Neden İzmir</w:t>
            </w:r>
            <w:r>
              <w:rPr>
                <w:sz w:val="20"/>
                <w:szCs w:val="20"/>
              </w:rPr>
              <w:t>?</w:t>
            </w:r>
          </w:p>
        </w:tc>
        <w:tc>
          <w:tcPr>
            <w:tcW w:w="1772" w:type="dxa"/>
          </w:tcPr>
          <w:p w:rsidR="005105B2" w:rsidRPr="00B62958" w:rsidRDefault="005105B2" w:rsidP="00647A64">
            <w:pPr>
              <w:rPr>
                <w:sz w:val="20"/>
                <w:szCs w:val="20"/>
              </w:rPr>
            </w:pPr>
            <w:r w:rsidRPr="00B62958">
              <w:rPr>
                <w:sz w:val="20"/>
                <w:szCs w:val="20"/>
              </w:rPr>
              <w:t>Destekleyen Bazı Kurum ve Kuruluşlar</w:t>
            </w:r>
          </w:p>
        </w:tc>
        <w:tc>
          <w:tcPr>
            <w:tcW w:w="1843" w:type="dxa"/>
          </w:tcPr>
          <w:p w:rsidR="005105B2" w:rsidRPr="00B62958" w:rsidRDefault="005105B2" w:rsidP="00B62958">
            <w:pPr>
              <w:rPr>
                <w:sz w:val="20"/>
                <w:szCs w:val="20"/>
              </w:rPr>
            </w:pPr>
            <w:r w:rsidRPr="00B62958">
              <w:rPr>
                <w:sz w:val="20"/>
                <w:szCs w:val="20"/>
              </w:rPr>
              <w:t>Uluslararası “</w:t>
            </w:r>
            <w:proofErr w:type="spellStart"/>
            <w:r w:rsidRPr="00B62958">
              <w:rPr>
                <w:sz w:val="20"/>
                <w:szCs w:val="20"/>
              </w:rPr>
              <w:t>Soft</w:t>
            </w:r>
            <w:proofErr w:type="spellEnd"/>
            <w:r w:rsidRPr="00B62958">
              <w:rPr>
                <w:sz w:val="20"/>
                <w:szCs w:val="20"/>
              </w:rPr>
              <w:t xml:space="preserve"> </w:t>
            </w:r>
            <w:proofErr w:type="spellStart"/>
            <w:r w:rsidRPr="00B62958">
              <w:rPr>
                <w:sz w:val="20"/>
                <w:szCs w:val="20"/>
              </w:rPr>
              <w:t>Landing</w:t>
            </w:r>
            <w:proofErr w:type="spellEnd"/>
            <w:r w:rsidRPr="00B62958">
              <w:rPr>
                <w:sz w:val="20"/>
                <w:szCs w:val="20"/>
              </w:rPr>
              <w:t>” Desteği</w:t>
            </w:r>
          </w:p>
        </w:tc>
        <w:tc>
          <w:tcPr>
            <w:tcW w:w="1134" w:type="dxa"/>
          </w:tcPr>
          <w:p w:rsidR="005105B2" w:rsidRDefault="005105B2">
            <w:pPr>
              <w:rPr>
                <w:b/>
                <w:sz w:val="24"/>
                <w:szCs w:val="24"/>
              </w:rPr>
            </w:pPr>
          </w:p>
        </w:tc>
        <w:tc>
          <w:tcPr>
            <w:tcW w:w="1100" w:type="dxa"/>
          </w:tcPr>
          <w:p w:rsidR="005105B2" w:rsidRDefault="005105B2">
            <w:pPr>
              <w:rPr>
                <w:b/>
                <w:sz w:val="24"/>
                <w:szCs w:val="24"/>
              </w:rPr>
            </w:pPr>
          </w:p>
        </w:tc>
      </w:tr>
      <w:tr w:rsidR="005105B2" w:rsidTr="00BD426A">
        <w:tc>
          <w:tcPr>
            <w:tcW w:w="1714" w:type="dxa"/>
          </w:tcPr>
          <w:p w:rsidR="005105B2" w:rsidRDefault="005105B2">
            <w:pPr>
              <w:rPr>
                <w:b/>
                <w:sz w:val="24"/>
                <w:szCs w:val="24"/>
              </w:rPr>
            </w:pPr>
            <w:r w:rsidRPr="00F669D8">
              <w:rPr>
                <w:sz w:val="20"/>
                <w:szCs w:val="20"/>
              </w:rPr>
              <w:t>Proje Kapsamı</w:t>
            </w:r>
          </w:p>
        </w:tc>
        <w:tc>
          <w:tcPr>
            <w:tcW w:w="1725" w:type="dxa"/>
          </w:tcPr>
          <w:p w:rsidR="005105B2" w:rsidRPr="00F529BD" w:rsidRDefault="005105B2" w:rsidP="00F529BD">
            <w:pPr>
              <w:rPr>
                <w:sz w:val="20"/>
                <w:szCs w:val="20"/>
              </w:rPr>
            </w:pPr>
            <w:r w:rsidRPr="00F529BD">
              <w:rPr>
                <w:sz w:val="20"/>
                <w:szCs w:val="20"/>
              </w:rPr>
              <w:t>Sağlık Sektörü ve İzmir</w:t>
            </w:r>
          </w:p>
        </w:tc>
        <w:tc>
          <w:tcPr>
            <w:tcW w:w="1772" w:type="dxa"/>
          </w:tcPr>
          <w:p w:rsidR="005105B2" w:rsidRPr="00B62958" w:rsidRDefault="005105B2" w:rsidP="00216F07">
            <w:pPr>
              <w:rPr>
                <w:sz w:val="20"/>
                <w:szCs w:val="20"/>
              </w:rPr>
            </w:pPr>
            <w:r w:rsidRPr="00B62958">
              <w:rPr>
                <w:sz w:val="20"/>
                <w:szCs w:val="20"/>
              </w:rPr>
              <w:t>Uluslararası İşbirliği Ağları</w:t>
            </w:r>
          </w:p>
        </w:tc>
        <w:tc>
          <w:tcPr>
            <w:tcW w:w="1843" w:type="dxa"/>
          </w:tcPr>
          <w:p w:rsidR="005105B2" w:rsidRPr="00A475E5" w:rsidRDefault="005105B2" w:rsidP="00A475E5">
            <w:pPr>
              <w:rPr>
                <w:sz w:val="20"/>
                <w:szCs w:val="20"/>
              </w:rPr>
            </w:pPr>
            <w:r w:rsidRPr="00A475E5">
              <w:rPr>
                <w:sz w:val="20"/>
                <w:szCs w:val="20"/>
              </w:rPr>
              <w:t>Pilot Üretim Kolaylaştırıcı Birimi Hizmetleri</w:t>
            </w:r>
          </w:p>
        </w:tc>
        <w:tc>
          <w:tcPr>
            <w:tcW w:w="1134" w:type="dxa"/>
          </w:tcPr>
          <w:p w:rsidR="005105B2" w:rsidRDefault="005105B2">
            <w:pPr>
              <w:rPr>
                <w:b/>
                <w:sz w:val="24"/>
                <w:szCs w:val="24"/>
              </w:rPr>
            </w:pPr>
          </w:p>
        </w:tc>
        <w:tc>
          <w:tcPr>
            <w:tcW w:w="1100" w:type="dxa"/>
          </w:tcPr>
          <w:p w:rsidR="005105B2" w:rsidRDefault="005105B2">
            <w:pPr>
              <w:rPr>
                <w:b/>
                <w:sz w:val="24"/>
                <w:szCs w:val="24"/>
              </w:rPr>
            </w:pPr>
          </w:p>
        </w:tc>
      </w:tr>
      <w:tr w:rsidR="005105B2" w:rsidTr="00BD426A">
        <w:tc>
          <w:tcPr>
            <w:tcW w:w="1714" w:type="dxa"/>
          </w:tcPr>
          <w:p w:rsidR="005105B2" w:rsidRDefault="005105B2">
            <w:pPr>
              <w:rPr>
                <w:b/>
                <w:sz w:val="24"/>
                <w:szCs w:val="24"/>
              </w:rPr>
            </w:pPr>
          </w:p>
        </w:tc>
        <w:tc>
          <w:tcPr>
            <w:tcW w:w="1725" w:type="dxa"/>
          </w:tcPr>
          <w:p w:rsidR="005105B2" w:rsidRPr="00F529BD" w:rsidRDefault="005105B2">
            <w:pPr>
              <w:rPr>
                <w:sz w:val="20"/>
                <w:szCs w:val="20"/>
              </w:rPr>
            </w:pPr>
            <w:r w:rsidRPr="00F529BD">
              <w:rPr>
                <w:sz w:val="20"/>
                <w:szCs w:val="20"/>
              </w:rPr>
              <w:t xml:space="preserve">İlaç </w:t>
            </w:r>
            <w:proofErr w:type="spellStart"/>
            <w:r w:rsidRPr="00F529BD">
              <w:rPr>
                <w:sz w:val="20"/>
                <w:szCs w:val="20"/>
              </w:rPr>
              <w:t>Endrüstrisi</w:t>
            </w:r>
            <w:proofErr w:type="spellEnd"/>
          </w:p>
        </w:tc>
        <w:tc>
          <w:tcPr>
            <w:tcW w:w="1772" w:type="dxa"/>
          </w:tcPr>
          <w:p w:rsidR="005105B2" w:rsidRDefault="005105B2">
            <w:pPr>
              <w:rPr>
                <w:b/>
                <w:sz w:val="24"/>
                <w:szCs w:val="24"/>
              </w:rPr>
            </w:pPr>
            <w:r w:rsidRPr="00B62958">
              <w:rPr>
                <w:sz w:val="20"/>
                <w:szCs w:val="20"/>
              </w:rPr>
              <w:t>İzmir Araştırma ve Yatırım Ekosistemi</w:t>
            </w:r>
          </w:p>
        </w:tc>
        <w:tc>
          <w:tcPr>
            <w:tcW w:w="1843" w:type="dxa"/>
          </w:tcPr>
          <w:p w:rsidR="005105B2" w:rsidRPr="00A475E5" w:rsidRDefault="005105B2">
            <w:pPr>
              <w:rPr>
                <w:sz w:val="20"/>
                <w:szCs w:val="20"/>
              </w:rPr>
            </w:pPr>
            <w:r w:rsidRPr="00A475E5">
              <w:rPr>
                <w:sz w:val="20"/>
                <w:szCs w:val="20"/>
              </w:rPr>
              <w:t>Proje danışmanlıkları</w:t>
            </w:r>
          </w:p>
        </w:tc>
        <w:tc>
          <w:tcPr>
            <w:tcW w:w="1134" w:type="dxa"/>
          </w:tcPr>
          <w:p w:rsidR="005105B2" w:rsidRDefault="005105B2">
            <w:pPr>
              <w:rPr>
                <w:b/>
                <w:sz w:val="24"/>
                <w:szCs w:val="24"/>
              </w:rPr>
            </w:pPr>
          </w:p>
        </w:tc>
        <w:tc>
          <w:tcPr>
            <w:tcW w:w="1100" w:type="dxa"/>
          </w:tcPr>
          <w:p w:rsidR="005105B2" w:rsidRDefault="005105B2">
            <w:pPr>
              <w:rPr>
                <w:b/>
                <w:sz w:val="24"/>
                <w:szCs w:val="24"/>
              </w:rPr>
            </w:pPr>
          </w:p>
        </w:tc>
      </w:tr>
      <w:tr w:rsidR="005105B2" w:rsidTr="00BD426A">
        <w:tc>
          <w:tcPr>
            <w:tcW w:w="1714" w:type="dxa"/>
          </w:tcPr>
          <w:p w:rsidR="005105B2" w:rsidRDefault="005105B2">
            <w:pPr>
              <w:rPr>
                <w:b/>
                <w:sz w:val="24"/>
                <w:szCs w:val="24"/>
              </w:rPr>
            </w:pPr>
          </w:p>
        </w:tc>
        <w:tc>
          <w:tcPr>
            <w:tcW w:w="1725" w:type="dxa"/>
          </w:tcPr>
          <w:p w:rsidR="005105B2" w:rsidRPr="00F529BD" w:rsidRDefault="005105B2" w:rsidP="00F529BD">
            <w:pPr>
              <w:rPr>
                <w:sz w:val="20"/>
                <w:szCs w:val="20"/>
              </w:rPr>
            </w:pPr>
            <w:r>
              <w:rPr>
                <w:sz w:val="20"/>
                <w:szCs w:val="20"/>
              </w:rPr>
              <w:t>Tıbbi Cihaz Sektörü</w:t>
            </w:r>
          </w:p>
        </w:tc>
        <w:tc>
          <w:tcPr>
            <w:tcW w:w="1772" w:type="dxa"/>
          </w:tcPr>
          <w:p w:rsidR="005105B2" w:rsidRDefault="005105B2">
            <w:pPr>
              <w:rPr>
                <w:b/>
                <w:sz w:val="24"/>
                <w:szCs w:val="24"/>
              </w:rPr>
            </w:pPr>
          </w:p>
        </w:tc>
        <w:tc>
          <w:tcPr>
            <w:tcW w:w="1843" w:type="dxa"/>
          </w:tcPr>
          <w:p w:rsidR="005105B2" w:rsidRPr="00A475E5" w:rsidRDefault="005105B2">
            <w:pPr>
              <w:rPr>
                <w:sz w:val="20"/>
                <w:szCs w:val="20"/>
              </w:rPr>
            </w:pPr>
            <w:r w:rsidRPr="00A475E5">
              <w:rPr>
                <w:sz w:val="20"/>
                <w:szCs w:val="20"/>
              </w:rPr>
              <w:t>FSMH Destekleri</w:t>
            </w:r>
          </w:p>
        </w:tc>
        <w:tc>
          <w:tcPr>
            <w:tcW w:w="1134" w:type="dxa"/>
          </w:tcPr>
          <w:p w:rsidR="005105B2" w:rsidRDefault="005105B2">
            <w:pPr>
              <w:rPr>
                <w:b/>
                <w:sz w:val="24"/>
                <w:szCs w:val="24"/>
              </w:rPr>
            </w:pPr>
          </w:p>
        </w:tc>
        <w:tc>
          <w:tcPr>
            <w:tcW w:w="1100" w:type="dxa"/>
          </w:tcPr>
          <w:p w:rsidR="005105B2" w:rsidRDefault="005105B2">
            <w:pPr>
              <w:rPr>
                <w:b/>
                <w:sz w:val="24"/>
                <w:szCs w:val="24"/>
              </w:rPr>
            </w:pPr>
          </w:p>
        </w:tc>
      </w:tr>
      <w:tr w:rsidR="005105B2" w:rsidTr="00BD426A">
        <w:tc>
          <w:tcPr>
            <w:tcW w:w="1714" w:type="dxa"/>
          </w:tcPr>
          <w:p w:rsidR="005105B2" w:rsidRDefault="005105B2">
            <w:pPr>
              <w:rPr>
                <w:b/>
                <w:sz w:val="24"/>
                <w:szCs w:val="24"/>
              </w:rPr>
            </w:pPr>
          </w:p>
        </w:tc>
        <w:tc>
          <w:tcPr>
            <w:tcW w:w="1725" w:type="dxa"/>
          </w:tcPr>
          <w:p w:rsidR="005105B2" w:rsidRDefault="005105B2" w:rsidP="00F529BD">
            <w:pPr>
              <w:rPr>
                <w:sz w:val="20"/>
                <w:szCs w:val="20"/>
              </w:rPr>
            </w:pPr>
          </w:p>
        </w:tc>
        <w:tc>
          <w:tcPr>
            <w:tcW w:w="1772" w:type="dxa"/>
          </w:tcPr>
          <w:p w:rsidR="005105B2" w:rsidRDefault="005105B2">
            <w:pPr>
              <w:rPr>
                <w:b/>
                <w:sz w:val="24"/>
                <w:szCs w:val="24"/>
              </w:rPr>
            </w:pPr>
          </w:p>
        </w:tc>
        <w:tc>
          <w:tcPr>
            <w:tcW w:w="1843" w:type="dxa"/>
          </w:tcPr>
          <w:p w:rsidR="005105B2" w:rsidRPr="00A475E5" w:rsidRDefault="005105B2" w:rsidP="00A475E5">
            <w:pPr>
              <w:rPr>
                <w:sz w:val="20"/>
                <w:szCs w:val="20"/>
              </w:rPr>
            </w:pPr>
            <w:r w:rsidRPr="00A475E5">
              <w:rPr>
                <w:sz w:val="20"/>
                <w:szCs w:val="20"/>
              </w:rPr>
              <w:t>Sağlık Teknolojileri Girişimcilik ve Şirketleşme Desteği</w:t>
            </w:r>
          </w:p>
        </w:tc>
        <w:tc>
          <w:tcPr>
            <w:tcW w:w="1134" w:type="dxa"/>
          </w:tcPr>
          <w:p w:rsidR="005105B2" w:rsidRDefault="005105B2">
            <w:pPr>
              <w:rPr>
                <w:b/>
                <w:sz w:val="24"/>
                <w:szCs w:val="24"/>
              </w:rPr>
            </w:pPr>
          </w:p>
        </w:tc>
        <w:tc>
          <w:tcPr>
            <w:tcW w:w="1100" w:type="dxa"/>
          </w:tcPr>
          <w:p w:rsidR="005105B2" w:rsidRDefault="005105B2">
            <w:pPr>
              <w:rPr>
                <w:b/>
                <w:sz w:val="24"/>
                <w:szCs w:val="24"/>
              </w:rPr>
            </w:pPr>
          </w:p>
        </w:tc>
      </w:tr>
      <w:tr w:rsidR="005105B2" w:rsidTr="00BD426A">
        <w:tc>
          <w:tcPr>
            <w:tcW w:w="1714" w:type="dxa"/>
          </w:tcPr>
          <w:p w:rsidR="005105B2" w:rsidRDefault="005105B2">
            <w:pPr>
              <w:rPr>
                <w:b/>
                <w:sz w:val="24"/>
                <w:szCs w:val="24"/>
              </w:rPr>
            </w:pPr>
          </w:p>
        </w:tc>
        <w:tc>
          <w:tcPr>
            <w:tcW w:w="1725" w:type="dxa"/>
          </w:tcPr>
          <w:p w:rsidR="005105B2" w:rsidRDefault="005105B2" w:rsidP="00F529BD">
            <w:pPr>
              <w:rPr>
                <w:sz w:val="20"/>
                <w:szCs w:val="20"/>
              </w:rPr>
            </w:pPr>
          </w:p>
        </w:tc>
        <w:tc>
          <w:tcPr>
            <w:tcW w:w="1772" w:type="dxa"/>
          </w:tcPr>
          <w:p w:rsidR="005105B2" w:rsidRDefault="005105B2">
            <w:pPr>
              <w:rPr>
                <w:b/>
                <w:sz w:val="24"/>
                <w:szCs w:val="24"/>
              </w:rPr>
            </w:pPr>
          </w:p>
        </w:tc>
        <w:tc>
          <w:tcPr>
            <w:tcW w:w="1843" w:type="dxa"/>
          </w:tcPr>
          <w:p w:rsidR="005105B2" w:rsidRPr="00A475E5" w:rsidRDefault="005105B2" w:rsidP="00A475E5">
            <w:pPr>
              <w:rPr>
                <w:sz w:val="20"/>
                <w:szCs w:val="20"/>
              </w:rPr>
            </w:pPr>
            <w:r w:rsidRPr="00A475E5">
              <w:rPr>
                <w:sz w:val="20"/>
                <w:szCs w:val="20"/>
              </w:rPr>
              <w:t>Kalite Kontrol ve Sertifikasyon Laboratuvar Hizmetleri</w:t>
            </w:r>
          </w:p>
        </w:tc>
        <w:tc>
          <w:tcPr>
            <w:tcW w:w="1134" w:type="dxa"/>
          </w:tcPr>
          <w:p w:rsidR="005105B2" w:rsidRDefault="005105B2">
            <w:pPr>
              <w:rPr>
                <w:b/>
                <w:sz w:val="24"/>
                <w:szCs w:val="24"/>
              </w:rPr>
            </w:pPr>
          </w:p>
        </w:tc>
        <w:tc>
          <w:tcPr>
            <w:tcW w:w="1100" w:type="dxa"/>
          </w:tcPr>
          <w:p w:rsidR="005105B2" w:rsidRDefault="005105B2">
            <w:pPr>
              <w:rPr>
                <w:b/>
                <w:sz w:val="24"/>
                <w:szCs w:val="24"/>
              </w:rPr>
            </w:pPr>
          </w:p>
        </w:tc>
      </w:tr>
    </w:tbl>
    <w:p w:rsidR="00F669D8" w:rsidRDefault="00F669D8">
      <w:pPr>
        <w:rPr>
          <w:b/>
          <w:sz w:val="24"/>
          <w:szCs w:val="24"/>
        </w:rPr>
      </w:pPr>
      <w:r>
        <w:rPr>
          <w:b/>
          <w:sz w:val="24"/>
          <w:szCs w:val="24"/>
        </w:rPr>
        <w:br w:type="page"/>
      </w:r>
    </w:p>
    <w:p w:rsidR="00F529BD" w:rsidRDefault="00CC5699" w:rsidP="00F529BD">
      <w:pPr>
        <w:pStyle w:val="ListeParagraf"/>
        <w:numPr>
          <w:ilvl w:val="0"/>
          <w:numId w:val="20"/>
        </w:numPr>
        <w:ind w:left="284" w:hanging="284"/>
        <w:rPr>
          <w:b/>
          <w:sz w:val="24"/>
          <w:szCs w:val="24"/>
        </w:rPr>
      </w:pPr>
      <w:proofErr w:type="spellStart"/>
      <w:r w:rsidRPr="00F529BD">
        <w:rPr>
          <w:b/>
          <w:sz w:val="24"/>
          <w:szCs w:val="24"/>
        </w:rPr>
        <w:lastRenderedPageBreak/>
        <w:t>BioİZMİR</w:t>
      </w:r>
      <w:proofErr w:type="spellEnd"/>
      <w:r w:rsidRPr="00F529BD">
        <w:rPr>
          <w:b/>
          <w:sz w:val="24"/>
          <w:szCs w:val="24"/>
        </w:rPr>
        <w:t xml:space="preserve"> Nedir?</w:t>
      </w:r>
    </w:p>
    <w:p w:rsidR="00CC5699" w:rsidRPr="00F529BD" w:rsidRDefault="00CC5699" w:rsidP="00F529BD">
      <w:pPr>
        <w:pStyle w:val="ListeParagraf"/>
        <w:numPr>
          <w:ilvl w:val="1"/>
          <w:numId w:val="20"/>
        </w:numPr>
        <w:ind w:left="993" w:hanging="284"/>
        <w:rPr>
          <w:b/>
          <w:sz w:val="24"/>
          <w:szCs w:val="24"/>
        </w:rPr>
      </w:pPr>
      <w:proofErr w:type="spellStart"/>
      <w:r w:rsidRPr="00F529BD">
        <w:rPr>
          <w:b/>
        </w:rPr>
        <w:t>BioİZMİR</w:t>
      </w:r>
      <w:proofErr w:type="spellEnd"/>
      <w:r w:rsidRPr="00F529BD">
        <w:rPr>
          <w:b/>
        </w:rPr>
        <w:t xml:space="preserve"> Nedir?</w:t>
      </w:r>
    </w:p>
    <w:p w:rsidR="00CC5699" w:rsidRDefault="00CC5699" w:rsidP="00BF533E">
      <w:pPr>
        <w:ind w:left="708"/>
        <w:jc w:val="both"/>
        <w:rPr>
          <w:rFonts w:cs="Cambria"/>
          <w:snapToGrid w:val="0"/>
          <w:szCs w:val="24"/>
        </w:rPr>
      </w:pPr>
      <w:r>
        <w:rPr>
          <w:rFonts w:cs="Cambria"/>
          <w:b/>
          <w:snapToGrid w:val="0"/>
          <w:szCs w:val="24"/>
        </w:rPr>
        <w:t>İzmir Sağlık Teknolojileri Geliştirici ve Hızlandırıcısı (</w:t>
      </w:r>
      <w:proofErr w:type="spellStart"/>
      <w:r>
        <w:rPr>
          <w:rFonts w:cs="Cambria"/>
          <w:b/>
          <w:snapToGrid w:val="0"/>
          <w:szCs w:val="24"/>
        </w:rPr>
        <w:t>BioİZMİR</w:t>
      </w:r>
      <w:proofErr w:type="spellEnd"/>
      <w:r>
        <w:rPr>
          <w:rFonts w:cs="Cambria"/>
          <w:b/>
          <w:snapToGrid w:val="0"/>
          <w:szCs w:val="24"/>
        </w:rPr>
        <w:t>)</w:t>
      </w:r>
      <w:r>
        <w:rPr>
          <w:rFonts w:cs="Cambria"/>
          <w:snapToGrid w:val="0"/>
          <w:szCs w:val="24"/>
        </w:rPr>
        <w:t xml:space="preserve">, laboratuvardan yatak kenarına diye adlandırılan zincirde önemli unsurları bir araya getirerek “tek durak” kavramı ile yaşama geçirilecek, bölgesel, ulusal ve uluslararası bağlamda İzmir’in sağlık girişimleri ve </w:t>
      </w:r>
      <w:proofErr w:type="spellStart"/>
      <w:r>
        <w:rPr>
          <w:rFonts w:cs="Cambria"/>
          <w:snapToGrid w:val="0"/>
          <w:szCs w:val="24"/>
        </w:rPr>
        <w:t>inovasyonu</w:t>
      </w:r>
      <w:proofErr w:type="spellEnd"/>
      <w:r>
        <w:rPr>
          <w:rFonts w:cs="Cambria"/>
          <w:snapToGrid w:val="0"/>
          <w:szCs w:val="24"/>
        </w:rPr>
        <w:t xml:space="preserve"> kavşağı haline gelmesine hizmet verecek İzmir Kalkınma </w:t>
      </w:r>
      <w:r w:rsidRPr="00FF52A0">
        <w:rPr>
          <w:rFonts w:cs="Cambria"/>
          <w:snapToGrid w:val="0"/>
          <w:szCs w:val="24"/>
          <w:highlight w:val="green"/>
        </w:rPr>
        <w:t xml:space="preserve">Ajansı </w:t>
      </w:r>
      <w:r w:rsidR="00FF52A0" w:rsidRPr="00FF52A0">
        <w:rPr>
          <w:rFonts w:cs="Cambria"/>
          <w:snapToGrid w:val="0"/>
          <w:szCs w:val="24"/>
          <w:highlight w:val="green"/>
        </w:rPr>
        <w:t xml:space="preserve">tarafından </w:t>
      </w:r>
      <w:r w:rsidRPr="00FF52A0">
        <w:rPr>
          <w:rFonts w:cs="Cambria"/>
          <w:snapToGrid w:val="0"/>
          <w:szCs w:val="24"/>
          <w:highlight w:val="green"/>
        </w:rPr>
        <w:t>destekl</w:t>
      </w:r>
      <w:r w:rsidR="00FF52A0" w:rsidRPr="00FF52A0">
        <w:rPr>
          <w:rFonts w:cs="Cambria"/>
          <w:snapToGrid w:val="0"/>
          <w:szCs w:val="24"/>
          <w:highlight w:val="green"/>
        </w:rPr>
        <w:t>enen</w:t>
      </w:r>
      <w:r w:rsidRPr="00FF52A0">
        <w:rPr>
          <w:rFonts w:cs="Cambria"/>
          <w:snapToGrid w:val="0"/>
          <w:szCs w:val="24"/>
          <w:highlight w:val="green"/>
        </w:rPr>
        <w:t xml:space="preserve"> bir güdümlü projedir.</w:t>
      </w:r>
      <w:r>
        <w:rPr>
          <w:rFonts w:cs="Cambria"/>
          <w:snapToGrid w:val="0"/>
          <w:szCs w:val="24"/>
        </w:rPr>
        <w:t xml:space="preserve"> </w:t>
      </w:r>
    </w:p>
    <w:p w:rsidR="00CC5699" w:rsidRDefault="00CC5699" w:rsidP="00BF533E">
      <w:pPr>
        <w:ind w:left="708"/>
        <w:jc w:val="both"/>
      </w:pPr>
      <w:r>
        <w:rPr>
          <w:rFonts w:cs="Cambria"/>
          <w:snapToGrid w:val="0"/>
          <w:szCs w:val="24"/>
        </w:rPr>
        <w:t>Proje ka</w:t>
      </w:r>
      <w:r w:rsidR="005F2B40">
        <w:rPr>
          <w:rFonts w:cs="Cambria"/>
          <w:snapToGrid w:val="0"/>
          <w:szCs w:val="24"/>
        </w:rPr>
        <w:t>psamında yapılacaklar</w:t>
      </w:r>
      <w:r w:rsidR="00FF52A0">
        <w:rPr>
          <w:rFonts w:cs="Cambria"/>
          <w:snapToGrid w:val="0"/>
          <w:szCs w:val="24"/>
        </w:rPr>
        <w:t>,</w:t>
      </w:r>
      <w:r w:rsidR="005F2B40">
        <w:rPr>
          <w:rFonts w:cs="Cambria"/>
          <w:snapToGrid w:val="0"/>
          <w:szCs w:val="24"/>
        </w:rPr>
        <w:t xml:space="preserve"> AR-GE ve </w:t>
      </w:r>
      <w:proofErr w:type="spellStart"/>
      <w:r w:rsidR="005F2B40">
        <w:rPr>
          <w:rFonts w:cs="Cambria"/>
          <w:snapToGrid w:val="0"/>
          <w:szCs w:val="24"/>
        </w:rPr>
        <w:t>i</w:t>
      </w:r>
      <w:r>
        <w:rPr>
          <w:rFonts w:cs="Cambria"/>
          <w:snapToGrid w:val="0"/>
          <w:szCs w:val="24"/>
        </w:rPr>
        <w:t>novasyon</w:t>
      </w:r>
      <w:proofErr w:type="spellEnd"/>
      <w:r>
        <w:rPr>
          <w:rFonts w:cs="Cambria"/>
          <w:snapToGrid w:val="0"/>
          <w:szCs w:val="24"/>
        </w:rPr>
        <w:t xml:space="preserve"> konusunda hızla dönen çarkın sanayi ile eklemlenmesi için kurulacak sistemin ilk adımlarını atacaktır. </w:t>
      </w:r>
      <w:r w:rsidR="0074618F" w:rsidRPr="0074618F">
        <w:rPr>
          <w:rFonts w:cs="Cambria"/>
          <w:snapToGrid w:val="0"/>
          <w:szCs w:val="24"/>
          <w:highlight w:val="green"/>
        </w:rPr>
        <w:t>P</w:t>
      </w:r>
      <w:r w:rsidRPr="0074618F">
        <w:rPr>
          <w:rFonts w:cs="Cambria"/>
          <w:snapToGrid w:val="0"/>
          <w:szCs w:val="24"/>
          <w:highlight w:val="green"/>
        </w:rPr>
        <w:t>roje</w:t>
      </w:r>
      <w:r w:rsidR="0074618F">
        <w:rPr>
          <w:rFonts w:cs="Cambria"/>
          <w:snapToGrid w:val="0"/>
          <w:szCs w:val="24"/>
        </w:rPr>
        <w:t>,</w:t>
      </w:r>
      <w:r>
        <w:rPr>
          <w:rFonts w:cs="Cambria"/>
          <w:snapToGrid w:val="0"/>
          <w:szCs w:val="24"/>
        </w:rPr>
        <w:t xml:space="preserve"> İzmir’in ve Türkiye’nin sağlık teknolojileri konusunda kalkınmasına destek olacaktır.</w:t>
      </w:r>
    </w:p>
    <w:p w:rsidR="00CC5699" w:rsidRDefault="00CC5699" w:rsidP="00F529BD">
      <w:pPr>
        <w:pStyle w:val="ListeParagraf"/>
        <w:numPr>
          <w:ilvl w:val="1"/>
          <w:numId w:val="20"/>
        </w:numPr>
        <w:ind w:left="993" w:hanging="284"/>
        <w:rPr>
          <w:b/>
        </w:rPr>
      </w:pPr>
      <w:r w:rsidRPr="00CC5699">
        <w:rPr>
          <w:b/>
        </w:rPr>
        <w:t xml:space="preserve">Amaç </w:t>
      </w:r>
      <w:r w:rsidRPr="00CC5699">
        <w:rPr>
          <w:b/>
          <w:highlight w:val="green"/>
        </w:rPr>
        <w:t>v</w:t>
      </w:r>
      <w:r w:rsidRPr="00CC5699">
        <w:rPr>
          <w:b/>
        </w:rPr>
        <w:t>e Hedeflerimiz:</w:t>
      </w:r>
    </w:p>
    <w:p w:rsidR="00CC5699" w:rsidRPr="00CC5699" w:rsidRDefault="00CC5699" w:rsidP="00BF533E">
      <w:pPr>
        <w:spacing w:before="100" w:beforeAutospacing="1" w:after="100" w:afterAutospacing="1" w:line="300" w:lineRule="atLeast"/>
        <w:ind w:left="708"/>
        <w:jc w:val="both"/>
        <w:rPr>
          <w:rFonts w:cs="Cambria"/>
          <w:snapToGrid w:val="0"/>
          <w:szCs w:val="24"/>
        </w:rPr>
      </w:pPr>
      <w:r w:rsidRPr="00CC5699">
        <w:rPr>
          <w:rFonts w:cs="Cambria"/>
          <w:snapToGrid w:val="0"/>
          <w:szCs w:val="24"/>
        </w:rPr>
        <w:t>İzmir Sağlık Teknolojileri Geliştirici ve Hızlandırıcısı</w:t>
      </w:r>
      <w:r>
        <w:rPr>
          <w:rFonts w:cs="Cambria"/>
          <w:snapToGrid w:val="0"/>
          <w:szCs w:val="24"/>
        </w:rPr>
        <w:t xml:space="preserve"> </w:t>
      </w:r>
      <w:r w:rsidRPr="005F2B40">
        <w:rPr>
          <w:rFonts w:cs="Cambria"/>
          <w:snapToGrid w:val="0"/>
          <w:szCs w:val="24"/>
        </w:rPr>
        <w:t>(</w:t>
      </w:r>
      <w:proofErr w:type="spellStart"/>
      <w:r w:rsidRPr="005F2B40">
        <w:rPr>
          <w:rFonts w:cs="Cambria"/>
          <w:snapToGrid w:val="0"/>
          <w:szCs w:val="24"/>
        </w:rPr>
        <w:t>BioİZMİR</w:t>
      </w:r>
      <w:proofErr w:type="spellEnd"/>
      <w:r w:rsidRPr="005F2B40">
        <w:rPr>
          <w:rFonts w:cs="Cambria"/>
          <w:snapToGrid w:val="0"/>
          <w:szCs w:val="24"/>
        </w:rPr>
        <w:t>),</w:t>
      </w:r>
      <w:r w:rsidRPr="00CC5699">
        <w:rPr>
          <w:rFonts w:cs="Cambria"/>
          <w:snapToGrid w:val="0"/>
          <w:szCs w:val="24"/>
        </w:rPr>
        <w:t xml:space="preserve"> bölgesel, ulusal ve uluslararası bağlamda İzmir'in Sağlık girişimleri ve </w:t>
      </w:r>
      <w:proofErr w:type="spellStart"/>
      <w:r w:rsidRPr="00CC5699">
        <w:rPr>
          <w:rFonts w:cs="Cambria"/>
          <w:snapToGrid w:val="0"/>
          <w:szCs w:val="24"/>
        </w:rPr>
        <w:t>inovasyonu</w:t>
      </w:r>
      <w:proofErr w:type="spellEnd"/>
      <w:r w:rsidRPr="00CC5699">
        <w:rPr>
          <w:rFonts w:cs="Cambria"/>
          <w:snapToGrid w:val="0"/>
          <w:szCs w:val="24"/>
        </w:rPr>
        <w:t xml:space="preserve"> kavşağı haline gelmesinde hizmet verecektir</w:t>
      </w:r>
      <w:r w:rsidRPr="0048237F">
        <w:rPr>
          <w:rFonts w:cs="Cambria"/>
          <w:snapToGrid w:val="0"/>
          <w:szCs w:val="24"/>
          <w:highlight w:val="green"/>
        </w:rPr>
        <w:t>. Bu genel</w:t>
      </w:r>
      <w:r w:rsidRPr="00CC5699">
        <w:rPr>
          <w:rFonts w:cs="Cambria"/>
          <w:snapToGrid w:val="0"/>
          <w:szCs w:val="24"/>
        </w:rPr>
        <w:t xml:space="preserve"> hedef doğrultusunda amaçları</w:t>
      </w:r>
      <w:r w:rsidR="00713CD5">
        <w:rPr>
          <w:rFonts w:cs="Cambria"/>
          <w:snapToGrid w:val="0"/>
          <w:szCs w:val="24"/>
        </w:rPr>
        <w:t>mız</w:t>
      </w:r>
      <w:r w:rsidRPr="00CC5699">
        <w:rPr>
          <w:rFonts w:cs="Cambria"/>
          <w:snapToGrid w:val="0"/>
          <w:szCs w:val="24"/>
        </w:rPr>
        <w:t>;</w:t>
      </w:r>
    </w:p>
    <w:p w:rsidR="00CC5699" w:rsidRPr="00CC5699" w:rsidRDefault="00CC5699" w:rsidP="00BF533E">
      <w:pPr>
        <w:pStyle w:val="ListeParagraf"/>
        <w:numPr>
          <w:ilvl w:val="0"/>
          <w:numId w:val="3"/>
        </w:numPr>
        <w:spacing w:after="0" w:line="300" w:lineRule="atLeast"/>
        <w:jc w:val="both"/>
        <w:rPr>
          <w:rFonts w:cs="Cambria"/>
          <w:snapToGrid w:val="0"/>
          <w:szCs w:val="24"/>
        </w:rPr>
      </w:pPr>
      <w:r w:rsidRPr="00CC5699">
        <w:rPr>
          <w:rFonts w:cs="Cambria"/>
          <w:snapToGrid w:val="0"/>
          <w:szCs w:val="24"/>
        </w:rPr>
        <w:t>Başta İzmir olmak üzere ve öncelikli olarak özel sektörün</w:t>
      </w:r>
      <w:r w:rsidR="005F2B40">
        <w:rPr>
          <w:rFonts w:cs="Cambria"/>
          <w:snapToGrid w:val="0"/>
          <w:szCs w:val="24"/>
        </w:rPr>
        <w:t xml:space="preserve"> </w:t>
      </w:r>
      <w:r w:rsidRPr="00CC5699">
        <w:rPr>
          <w:rFonts w:cs="Cambria"/>
          <w:snapToGrid w:val="0"/>
          <w:szCs w:val="24"/>
        </w:rPr>
        <w:t xml:space="preserve">(ilaç, tıbbi cihaz ve malzeme, </w:t>
      </w:r>
      <w:r w:rsidR="005F2B40">
        <w:rPr>
          <w:rFonts w:cs="Cambria"/>
          <w:snapToGrid w:val="0"/>
          <w:szCs w:val="24"/>
        </w:rPr>
        <w:t xml:space="preserve">tanı kiti vb.) Sağlık AR-GE ve </w:t>
      </w:r>
      <w:proofErr w:type="spellStart"/>
      <w:r w:rsidR="005F2B40">
        <w:rPr>
          <w:rFonts w:cs="Cambria"/>
          <w:snapToGrid w:val="0"/>
          <w:szCs w:val="24"/>
        </w:rPr>
        <w:t>i</w:t>
      </w:r>
      <w:r w:rsidRPr="00CC5699">
        <w:rPr>
          <w:rFonts w:cs="Cambria"/>
          <w:snapToGrid w:val="0"/>
          <w:szCs w:val="24"/>
        </w:rPr>
        <w:t>novasyon</w:t>
      </w:r>
      <w:proofErr w:type="spellEnd"/>
      <w:r w:rsidRPr="00CC5699">
        <w:rPr>
          <w:rFonts w:cs="Cambria"/>
          <w:snapToGrid w:val="0"/>
          <w:szCs w:val="24"/>
        </w:rPr>
        <w:t xml:space="preserve"> </w:t>
      </w:r>
      <w:proofErr w:type="spellStart"/>
      <w:r w:rsidRPr="00CC5699">
        <w:rPr>
          <w:rFonts w:cs="Cambria"/>
          <w:snapToGrid w:val="0"/>
          <w:szCs w:val="24"/>
        </w:rPr>
        <w:t>kapatisesinin</w:t>
      </w:r>
      <w:proofErr w:type="spellEnd"/>
      <w:r w:rsidRPr="00CC5699">
        <w:rPr>
          <w:rFonts w:cs="Cambria"/>
          <w:snapToGrid w:val="0"/>
          <w:szCs w:val="24"/>
        </w:rPr>
        <w:t xml:space="preserve"> arttırılması</w:t>
      </w:r>
      <w:r w:rsidR="005F2B40">
        <w:rPr>
          <w:rFonts w:cs="Cambria"/>
          <w:snapToGrid w:val="0"/>
          <w:szCs w:val="24"/>
        </w:rPr>
        <w:t>,</w:t>
      </w:r>
    </w:p>
    <w:p w:rsidR="00CC5699" w:rsidRPr="00CC5699" w:rsidRDefault="00CC5699" w:rsidP="00BF533E">
      <w:pPr>
        <w:pStyle w:val="ListeParagraf"/>
        <w:numPr>
          <w:ilvl w:val="0"/>
          <w:numId w:val="3"/>
        </w:numPr>
        <w:spacing w:after="0" w:line="300" w:lineRule="atLeast"/>
        <w:jc w:val="both"/>
        <w:rPr>
          <w:rFonts w:cs="Cambria"/>
          <w:snapToGrid w:val="0"/>
          <w:szCs w:val="24"/>
        </w:rPr>
      </w:pPr>
      <w:r w:rsidRPr="00CC5699">
        <w:rPr>
          <w:rFonts w:cs="Cambria"/>
          <w:snapToGrid w:val="0"/>
          <w:szCs w:val="24"/>
        </w:rPr>
        <w:t>Özel sektörün üretimi pazara aktarabileceği Pilot Üretim Kolaylaştırıcı Birimi kurulması</w:t>
      </w:r>
      <w:r w:rsidR="005F2B40">
        <w:rPr>
          <w:rFonts w:cs="Cambria"/>
          <w:snapToGrid w:val="0"/>
          <w:szCs w:val="24"/>
        </w:rPr>
        <w:t>,</w:t>
      </w:r>
    </w:p>
    <w:p w:rsidR="00CC5699" w:rsidRPr="00CC5699" w:rsidRDefault="00CC5699" w:rsidP="00BF533E">
      <w:pPr>
        <w:pStyle w:val="ListeParagraf"/>
        <w:numPr>
          <w:ilvl w:val="0"/>
          <w:numId w:val="3"/>
        </w:numPr>
        <w:spacing w:after="0" w:line="300" w:lineRule="atLeast"/>
        <w:jc w:val="both"/>
        <w:rPr>
          <w:rFonts w:cs="Cambria"/>
          <w:snapToGrid w:val="0"/>
          <w:szCs w:val="24"/>
        </w:rPr>
      </w:pPr>
      <w:r w:rsidRPr="00CC5699">
        <w:rPr>
          <w:rFonts w:cs="Cambria"/>
          <w:snapToGrid w:val="0"/>
          <w:szCs w:val="24"/>
        </w:rPr>
        <w:t xml:space="preserve">Sağlık alanında yurtdışı </w:t>
      </w:r>
      <w:r w:rsidRPr="005F2B40">
        <w:rPr>
          <w:rFonts w:cs="Cambria"/>
          <w:snapToGrid w:val="0"/>
          <w:szCs w:val="24"/>
          <w:highlight w:val="green"/>
        </w:rPr>
        <w:t>kaynaklara</w:t>
      </w:r>
      <w:r w:rsidRPr="00CC5699">
        <w:rPr>
          <w:rFonts w:cs="Cambria"/>
          <w:snapToGrid w:val="0"/>
          <w:szCs w:val="24"/>
        </w:rPr>
        <w:t xml:space="preserve"> bağımlılığın azalması</w:t>
      </w:r>
      <w:r w:rsidR="005F2B40">
        <w:rPr>
          <w:rFonts w:cs="Cambria"/>
          <w:snapToGrid w:val="0"/>
          <w:szCs w:val="24"/>
        </w:rPr>
        <w:t>,</w:t>
      </w:r>
    </w:p>
    <w:p w:rsidR="00CC5699" w:rsidRPr="00CC5699" w:rsidRDefault="005F2B40" w:rsidP="00BF533E">
      <w:pPr>
        <w:pStyle w:val="ListeParagraf"/>
        <w:numPr>
          <w:ilvl w:val="0"/>
          <w:numId w:val="3"/>
        </w:numPr>
        <w:spacing w:after="0" w:line="300" w:lineRule="atLeast"/>
        <w:jc w:val="both"/>
        <w:rPr>
          <w:rFonts w:cs="Cambria"/>
          <w:snapToGrid w:val="0"/>
          <w:szCs w:val="24"/>
        </w:rPr>
      </w:pPr>
      <w:r>
        <w:rPr>
          <w:rFonts w:cs="Cambria"/>
          <w:snapToGrid w:val="0"/>
          <w:szCs w:val="24"/>
        </w:rPr>
        <w:t xml:space="preserve">Sağlık AR-GE ve </w:t>
      </w:r>
      <w:proofErr w:type="spellStart"/>
      <w:r>
        <w:rPr>
          <w:rFonts w:cs="Cambria"/>
          <w:snapToGrid w:val="0"/>
          <w:szCs w:val="24"/>
        </w:rPr>
        <w:t>inovasyonu</w:t>
      </w:r>
      <w:proofErr w:type="spellEnd"/>
      <w:r>
        <w:rPr>
          <w:rFonts w:cs="Cambria"/>
          <w:snapToGrid w:val="0"/>
          <w:szCs w:val="24"/>
        </w:rPr>
        <w:t xml:space="preserve"> konusunda </w:t>
      </w:r>
      <w:r w:rsidRPr="005F2B40">
        <w:rPr>
          <w:rFonts w:cs="Cambria"/>
          <w:snapToGrid w:val="0"/>
          <w:szCs w:val="24"/>
          <w:highlight w:val="green"/>
        </w:rPr>
        <w:t>u</w:t>
      </w:r>
      <w:r>
        <w:rPr>
          <w:rFonts w:cs="Cambria"/>
          <w:snapToGrid w:val="0"/>
          <w:szCs w:val="24"/>
        </w:rPr>
        <w:t xml:space="preserve">lusal ve </w:t>
      </w:r>
      <w:r w:rsidRPr="005F2B40">
        <w:rPr>
          <w:rFonts w:cs="Cambria"/>
          <w:snapToGrid w:val="0"/>
          <w:szCs w:val="24"/>
          <w:highlight w:val="green"/>
        </w:rPr>
        <w:t>u</w:t>
      </w:r>
      <w:r>
        <w:rPr>
          <w:rFonts w:cs="Cambria"/>
          <w:snapToGrid w:val="0"/>
          <w:szCs w:val="24"/>
        </w:rPr>
        <w:t xml:space="preserve">luslararası </w:t>
      </w:r>
      <w:r w:rsidRPr="005F2B40">
        <w:rPr>
          <w:rFonts w:cs="Cambria"/>
          <w:snapToGrid w:val="0"/>
          <w:szCs w:val="24"/>
          <w:highlight w:val="green"/>
        </w:rPr>
        <w:t>s</w:t>
      </w:r>
      <w:r w:rsidR="00CC5699" w:rsidRPr="00CC5699">
        <w:rPr>
          <w:rFonts w:cs="Cambria"/>
          <w:snapToGrid w:val="0"/>
          <w:szCs w:val="24"/>
        </w:rPr>
        <w:t>ağlık konulu proje çağrılarına üniversite-sanayi işbirliği sağlanarak daha fazla sayıda proje gönderilmesi</w:t>
      </w:r>
      <w:r>
        <w:rPr>
          <w:rFonts w:cs="Cambria"/>
          <w:snapToGrid w:val="0"/>
          <w:szCs w:val="24"/>
        </w:rPr>
        <w:t>,</w:t>
      </w:r>
    </w:p>
    <w:p w:rsidR="00CC5699" w:rsidRPr="00CC5699" w:rsidRDefault="00CC5699" w:rsidP="00BF533E">
      <w:pPr>
        <w:pStyle w:val="ListeParagraf"/>
        <w:numPr>
          <w:ilvl w:val="0"/>
          <w:numId w:val="3"/>
        </w:numPr>
        <w:spacing w:after="0" w:line="300" w:lineRule="atLeast"/>
        <w:jc w:val="both"/>
        <w:rPr>
          <w:rFonts w:cs="Cambria"/>
          <w:snapToGrid w:val="0"/>
          <w:szCs w:val="24"/>
        </w:rPr>
      </w:pPr>
      <w:r w:rsidRPr="00CC5699">
        <w:rPr>
          <w:rFonts w:cs="Cambria"/>
          <w:snapToGrid w:val="0"/>
          <w:szCs w:val="24"/>
        </w:rPr>
        <w:t>Akredite edilmiş laboratu</w:t>
      </w:r>
      <w:r w:rsidR="005F2B40" w:rsidRPr="005F2B40">
        <w:rPr>
          <w:rFonts w:cs="Cambria"/>
          <w:snapToGrid w:val="0"/>
          <w:szCs w:val="24"/>
          <w:highlight w:val="green"/>
        </w:rPr>
        <w:t>v</w:t>
      </w:r>
      <w:r w:rsidR="005F2B40">
        <w:rPr>
          <w:rFonts w:cs="Cambria"/>
          <w:snapToGrid w:val="0"/>
          <w:szCs w:val="24"/>
        </w:rPr>
        <w:t>arlar ile akr</w:t>
      </w:r>
      <w:r w:rsidR="005F2B40" w:rsidRPr="005F2B40">
        <w:rPr>
          <w:rFonts w:cs="Cambria"/>
          <w:snapToGrid w:val="0"/>
          <w:szCs w:val="24"/>
          <w:highlight w:val="green"/>
        </w:rPr>
        <w:t>e</w:t>
      </w:r>
      <w:r w:rsidR="005F2B40">
        <w:rPr>
          <w:rFonts w:cs="Cambria"/>
          <w:snapToGrid w:val="0"/>
          <w:szCs w:val="24"/>
        </w:rPr>
        <w:t>dite edilmiş testlerin Türkiye</w:t>
      </w:r>
      <w:r w:rsidRPr="005F2B40">
        <w:rPr>
          <w:rFonts w:cs="Cambria"/>
          <w:snapToGrid w:val="0"/>
          <w:szCs w:val="24"/>
          <w:highlight w:val="green"/>
        </w:rPr>
        <w:t>'</w:t>
      </w:r>
      <w:r w:rsidRPr="00CC5699">
        <w:rPr>
          <w:rFonts w:cs="Cambria"/>
          <w:snapToGrid w:val="0"/>
          <w:szCs w:val="24"/>
        </w:rPr>
        <w:t>de uygulanabilir hale getirilmesi ve bu sayede İzmir'in sektörde etkili bir merkez konumuna gelmesi</w:t>
      </w:r>
      <w:r w:rsidR="005F2B40">
        <w:rPr>
          <w:rFonts w:cs="Cambria"/>
          <w:snapToGrid w:val="0"/>
          <w:szCs w:val="24"/>
        </w:rPr>
        <w:t>,</w:t>
      </w:r>
    </w:p>
    <w:p w:rsidR="00CC5699" w:rsidRPr="00CC5699" w:rsidRDefault="00CC5699" w:rsidP="00BF533E">
      <w:pPr>
        <w:pStyle w:val="ListeParagraf"/>
        <w:numPr>
          <w:ilvl w:val="0"/>
          <w:numId w:val="3"/>
        </w:numPr>
        <w:spacing w:after="0" w:line="300" w:lineRule="atLeast"/>
        <w:jc w:val="both"/>
        <w:rPr>
          <w:rFonts w:cs="Cambria"/>
          <w:snapToGrid w:val="0"/>
          <w:szCs w:val="24"/>
        </w:rPr>
      </w:pPr>
      <w:r w:rsidRPr="00CC5699">
        <w:rPr>
          <w:rFonts w:cs="Cambria"/>
          <w:snapToGrid w:val="0"/>
          <w:szCs w:val="24"/>
        </w:rPr>
        <w:t>Kalite Kontrol Yönetimi ve Sertifikasyon sisteminin geliştirilmesi ile tıbbi cihaz, ilaç vb</w:t>
      </w:r>
      <w:r w:rsidR="005F2B40" w:rsidRPr="005F2B40">
        <w:rPr>
          <w:rFonts w:cs="Cambria"/>
          <w:snapToGrid w:val="0"/>
          <w:szCs w:val="24"/>
          <w:highlight w:val="green"/>
        </w:rPr>
        <w:t>.</w:t>
      </w:r>
      <w:r w:rsidRPr="00CC5699">
        <w:rPr>
          <w:rFonts w:cs="Cambria"/>
          <w:snapToGrid w:val="0"/>
          <w:szCs w:val="24"/>
        </w:rPr>
        <w:t xml:space="preserve"> üretim alanlarında zaman ve </w:t>
      </w:r>
      <w:r w:rsidRPr="005F2B40">
        <w:rPr>
          <w:rFonts w:cs="Cambria"/>
          <w:snapToGrid w:val="0"/>
          <w:szCs w:val="24"/>
          <w:highlight w:val="green"/>
        </w:rPr>
        <w:t>maddi</w:t>
      </w:r>
      <w:r w:rsidRPr="00CC5699">
        <w:rPr>
          <w:rFonts w:cs="Cambria"/>
          <w:snapToGrid w:val="0"/>
          <w:szCs w:val="24"/>
        </w:rPr>
        <w:t xml:space="preserve"> </w:t>
      </w:r>
      <w:r w:rsidRPr="005F2B40">
        <w:rPr>
          <w:rFonts w:cs="Cambria"/>
          <w:snapToGrid w:val="0"/>
          <w:szCs w:val="24"/>
          <w:highlight w:val="green"/>
        </w:rPr>
        <w:t>kaybın</w:t>
      </w:r>
      <w:r w:rsidRPr="00CC5699">
        <w:rPr>
          <w:rFonts w:cs="Cambria"/>
          <w:snapToGrid w:val="0"/>
          <w:szCs w:val="24"/>
        </w:rPr>
        <w:t xml:space="preserve"> önlenmesi</w:t>
      </w:r>
      <w:r w:rsidR="005F2B40">
        <w:rPr>
          <w:rFonts w:cs="Cambria"/>
          <w:snapToGrid w:val="0"/>
          <w:szCs w:val="24"/>
        </w:rPr>
        <w:t>,</w:t>
      </w:r>
    </w:p>
    <w:p w:rsidR="00CC5699" w:rsidRPr="00CC5699" w:rsidRDefault="00CC5699" w:rsidP="00BF533E">
      <w:pPr>
        <w:pStyle w:val="ListeParagraf"/>
        <w:numPr>
          <w:ilvl w:val="0"/>
          <w:numId w:val="3"/>
        </w:numPr>
        <w:spacing w:after="0" w:line="300" w:lineRule="atLeast"/>
        <w:jc w:val="both"/>
        <w:rPr>
          <w:rFonts w:cs="Cambria"/>
          <w:snapToGrid w:val="0"/>
          <w:szCs w:val="24"/>
        </w:rPr>
      </w:pPr>
      <w:r w:rsidRPr="00CC5699">
        <w:rPr>
          <w:rFonts w:cs="Cambria"/>
          <w:snapToGrid w:val="0"/>
          <w:szCs w:val="24"/>
        </w:rPr>
        <w:t xml:space="preserve">Sağlık Girişimciliği </w:t>
      </w:r>
      <w:proofErr w:type="spellStart"/>
      <w:r w:rsidRPr="00CC5699">
        <w:rPr>
          <w:rFonts w:cs="Cambria"/>
          <w:snapToGrid w:val="0"/>
          <w:szCs w:val="24"/>
        </w:rPr>
        <w:t>Ekosistemi'nin</w:t>
      </w:r>
      <w:proofErr w:type="spellEnd"/>
      <w:r w:rsidRPr="00CC5699">
        <w:rPr>
          <w:rFonts w:cs="Cambria"/>
          <w:snapToGrid w:val="0"/>
          <w:szCs w:val="24"/>
        </w:rPr>
        <w:t xml:space="preserve"> oluş</w:t>
      </w:r>
      <w:r w:rsidR="005F2B40" w:rsidRPr="005F2B40">
        <w:rPr>
          <w:rFonts w:cs="Cambria"/>
          <w:snapToGrid w:val="0"/>
          <w:szCs w:val="24"/>
          <w:highlight w:val="green"/>
        </w:rPr>
        <w:t>tu</w:t>
      </w:r>
      <w:r w:rsidRPr="00CC5699">
        <w:rPr>
          <w:rFonts w:cs="Cambria"/>
          <w:snapToGrid w:val="0"/>
          <w:szCs w:val="24"/>
        </w:rPr>
        <w:t>rulmasını sağlamak</w:t>
      </w:r>
      <w:r w:rsidR="005F2B40">
        <w:rPr>
          <w:rFonts w:cs="Cambria"/>
          <w:snapToGrid w:val="0"/>
          <w:szCs w:val="24"/>
        </w:rPr>
        <w:t>,</w:t>
      </w:r>
    </w:p>
    <w:p w:rsidR="00FF52A0" w:rsidRDefault="00CC5699" w:rsidP="00BF533E">
      <w:pPr>
        <w:pStyle w:val="ListeParagraf"/>
        <w:numPr>
          <w:ilvl w:val="0"/>
          <w:numId w:val="3"/>
        </w:numPr>
        <w:spacing w:after="0" w:line="300" w:lineRule="atLeast"/>
        <w:jc w:val="both"/>
        <w:rPr>
          <w:rFonts w:cs="Cambria"/>
          <w:snapToGrid w:val="0"/>
          <w:szCs w:val="24"/>
        </w:rPr>
      </w:pPr>
      <w:r w:rsidRPr="00CC5699">
        <w:rPr>
          <w:rFonts w:cs="Cambria"/>
          <w:snapToGrid w:val="0"/>
          <w:szCs w:val="24"/>
        </w:rPr>
        <w:t>Sağlık teknolojileri geliştirme, kuluçkalama ve hızlandırmada ulusal temas noktası oluşturulması</w:t>
      </w:r>
      <w:r w:rsidR="00FF52A0">
        <w:rPr>
          <w:rFonts w:cs="Cambria"/>
          <w:snapToGrid w:val="0"/>
          <w:szCs w:val="24"/>
        </w:rPr>
        <w:t>,</w:t>
      </w:r>
    </w:p>
    <w:p w:rsidR="00CC5699" w:rsidRPr="00CC5699" w:rsidRDefault="00FF52A0" w:rsidP="00BF533E">
      <w:pPr>
        <w:pStyle w:val="ListeParagraf"/>
        <w:numPr>
          <w:ilvl w:val="0"/>
          <w:numId w:val="3"/>
        </w:numPr>
        <w:spacing w:after="0" w:line="300" w:lineRule="atLeast"/>
        <w:jc w:val="both"/>
        <w:rPr>
          <w:rFonts w:cs="Cambria"/>
          <w:snapToGrid w:val="0"/>
          <w:szCs w:val="24"/>
        </w:rPr>
      </w:pPr>
      <w:r>
        <w:rPr>
          <w:rFonts w:cs="Cambria"/>
          <w:snapToGrid w:val="0"/>
          <w:szCs w:val="24"/>
          <w:highlight w:val="green"/>
        </w:rPr>
        <w:t>Uluslararası Sağlık T</w:t>
      </w:r>
      <w:r w:rsidRPr="00FF52A0">
        <w:rPr>
          <w:rFonts w:cs="Cambria"/>
          <w:snapToGrid w:val="0"/>
          <w:szCs w:val="24"/>
          <w:highlight w:val="green"/>
        </w:rPr>
        <w:t>eknolojileri işbirliği ağlarının oluşturulması</w:t>
      </w:r>
      <w:r w:rsidR="005F2B40" w:rsidRPr="00FF52A0">
        <w:rPr>
          <w:rFonts w:cs="Cambria"/>
          <w:snapToGrid w:val="0"/>
          <w:szCs w:val="24"/>
          <w:highlight w:val="green"/>
        </w:rPr>
        <w:t>dır</w:t>
      </w:r>
      <w:r w:rsidR="005F2B40" w:rsidRPr="005F2B40">
        <w:rPr>
          <w:rFonts w:cs="Cambria"/>
          <w:snapToGrid w:val="0"/>
          <w:szCs w:val="24"/>
          <w:highlight w:val="green"/>
        </w:rPr>
        <w:t>.</w:t>
      </w:r>
    </w:p>
    <w:p w:rsidR="00CC5699" w:rsidRDefault="00CC5699" w:rsidP="00CC5699">
      <w:pPr>
        <w:ind w:left="708"/>
        <w:rPr>
          <w:b/>
        </w:rPr>
      </w:pPr>
    </w:p>
    <w:p w:rsidR="00E44CBB" w:rsidRDefault="00E44CBB" w:rsidP="00F529BD">
      <w:pPr>
        <w:pStyle w:val="ListeParagraf"/>
        <w:numPr>
          <w:ilvl w:val="1"/>
          <w:numId w:val="20"/>
        </w:numPr>
        <w:ind w:left="993" w:hanging="284"/>
        <w:rPr>
          <w:b/>
        </w:rPr>
      </w:pPr>
      <w:r>
        <w:rPr>
          <w:b/>
        </w:rPr>
        <w:t xml:space="preserve">Proje Kapsamı: </w:t>
      </w:r>
    </w:p>
    <w:p w:rsidR="00B53DA1" w:rsidRDefault="00B53DA1" w:rsidP="00CC5699">
      <w:pPr>
        <w:ind w:left="708"/>
      </w:pPr>
      <w:r w:rsidRPr="00B53DA1">
        <w:t>İzmir Sağlık Teknolojileri Geliştirici ve Hızlandırıcısı (</w:t>
      </w:r>
      <w:proofErr w:type="spellStart"/>
      <w:r w:rsidRPr="005F2B40">
        <w:rPr>
          <w:rFonts w:cs="Cambria"/>
          <w:snapToGrid w:val="0"/>
          <w:szCs w:val="24"/>
        </w:rPr>
        <w:t>BioİZMİR</w:t>
      </w:r>
      <w:proofErr w:type="spellEnd"/>
      <w:r>
        <w:rPr>
          <w:rFonts w:cs="Cambria"/>
          <w:snapToGrid w:val="0"/>
          <w:szCs w:val="24"/>
        </w:rPr>
        <w:t xml:space="preserve">) </w:t>
      </w:r>
      <w:r w:rsidRPr="00B53DA1">
        <w:t>Projesi</w:t>
      </w:r>
      <w:r>
        <w:t>,</w:t>
      </w:r>
      <w:r w:rsidRPr="00B53DA1">
        <w:t xml:space="preserve"> İzmir Kalkınma Ajansı (İZKA) 2014 Yılı Çalışma Programı uyarınca Güdümlü Proje Desteği kapsamında, </w:t>
      </w:r>
      <w:r>
        <w:t xml:space="preserve">T.C. </w:t>
      </w:r>
      <w:r w:rsidRPr="00B53DA1">
        <w:t xml:space="preserve">Dokuz Eylül Üniversitesi </w:t>
      </w:r>
      <w:r>
        <w:t xml:space="preserve">tarafından </w:t>
      </w:r>
      <w:r w:rsidRPr="00B53DA1">
        <w:t xml:space="preserve">Dokuz Eylül Teknoloji Geliştirme Bölgesi A.Ş. (DEPARK) </w:t>
      </w:r>
      <w:r>
        <w:t>ortaklığı ile yürütülmektedir</w:t>
      </w:r>
      <w:r w:rsidRPr="00B53DA1">
        <w:t>.</w:t>
      </w:r>
    </w:p>
    <w:p w:rsidR="00E44CBB" w:rsidRDefault="00E44CBB" w:rsidP="00CC5699">
      <w:pPr>
        <w:ind w:left="708"/>
        <w:rPr>
          <w:rFonts w:cs="Cambria"/>
          <w:snapToGrid w:val="0"/>
          <w:szCs w:val="24"/>
        </w:rPr>
      </w:pPr>
      <w:proofErr w:type="spellStart"/>
      <w:r w:rsidRPr="00E44CBB">
        <w:t>Doç.Dr</w:t>
      </w:r>
      <w:proofErr w:type="spellEnd"/>
      <w:r w:rsidRPr="00E44CBB">
        <w:t>.</w:t>
      </w:r>
      <w:r>
        <w:t xml:space="preserve"> Adile ÖNİZ koordinatörlüğünde yürütülen </w:t>
      </w:r>
      <w:r w:rsidRPr="00CC5699">
        <w:rPr>
          <w:rFonts w:cs="Cambria"/>
          <w:snapToGrid w:val="0"/>
          <w:szCs w:val="24"/>
        </w:rPr>
        <w:t>İzmir Sağlık Teknolojileri Geliştirici ve Hızlandırıcısı</w:t>
      </w:r>
      <w:r>
        <w:rPr>
          <w:rFonts w:cs="Cambria"/>
          <w:snapToGrid w:val="0"/>
          <w:szCs w:val="24"/>
        </w:rPr>
        <w:t xml:space="preserve"> </w:t>
      </w:r>
      <w:r w:rsidRPr="005F2B40">
        <w:rPr>
          <w:rFonts w:cs="Cambria"/>
          <w:snapToGrid w:val="0"/>
          <w:szCs w:val="24"/>
        </w:rPr>
        <w:t>(</w:t>
      </w:r>
      <w:proofErr w:type="spellStart"/>
      <w:r w:rsidRPr="005F2B40">
        <w:rPr>
          <w:rFonts w:cs="Cambria"/>
          <w:snapToGrid w:val="0"/>
          <w:szCs w:val="24"/>
        </w:rPr>
        <w:t>BioİZMİR</w:t>
      </w:r>
      <w:proofErr w:type="spellEnd"/>
      <w:r>
        <w:rPr>
          <w:rFonts w:cs="Cambria"/>
          <w:snapToGrid w:val="0"/>
          <w:szCs w:val="24"/>
        </w:rPr>
        <w:t>) projesi</w:t>
      </w:r>
      <w:r w:rsidR="00B53DA1">
        <w:rPr>
          <w:rFonts w:cs="Cambria"/>
          <w:snapToGrid w:val="0"/>
          <w:szCs w:val="24"/>
        </w:rPr>
        <w:t xml:space="preserve"> için</w:t>
      </w:r>
      <w:r>
        <w:rPr>
          <w:rFonts w:cs="Cambria"/>
          <w:snapToGrid w:val="0"/>
          <w:szCs w:val="24"/>
        </w:rPr>
        <w:t xml:space="preserve"> İzmir Kalkınma Ajansı ile </w:t>
      </w:r>
      <w:r w:rsidR="00B44822">
        <w:rPr>
          <w:rFonts w:cs="Cambria"/>
          <w:snapToGrid w:val="0"/>
          <w:szCs w:val="24"/>
        </w:rPr>
        <w:t xml:space="preserve">sözleşme 03 Mart 2015 tarihinde imzalanarak proje hayata geçirilmiştir. </w:t>
      </w:r>
      <w:r>
        <w:rPr>
          <w:rFonts w:cs="Cambria"/>
          <w:snapToGrid w:val="0"/>
          <w:szCs w:val="24"/>
        </w:rPr>
        <w:t>P</w:t>
      </w:r>
      <w:r w:rsidRPr="00E44CBB">
        <w:rPr>
          <w:rFonts w:cs="Cambria"/>
          <w:snapToGrid w:val="0"/>
          <w:szCs w:val="24"/>
        </w:rPr>
        <w:t>rojenin bütçesi 9 milyon 240 bin TL </w:t>
      </w:r>
      <w:r>
        <w:rPr>
          <w:rFonts w:cs="Cambria"/>
          <w:snapToGrid w:val="0"/>
          <w:szCs w:val="24"/>
        </w:rPr>
        <w:t>olup, proje süresi 2</w:t>
      </w:r>
      <w:r w:rsidR="00B44822">
        <w:rPr>
          <w:rFonts w:cs="Cambria"/>
          <w:snapToGrid w:val="0"/>
          <w:szCs w:val="24"/>
        </w:rPr>
        <w:t>4 ay</w:t>
      </w:r>
      <w:r>
        <w:rPr>
          <w:rFonts w:cs="Cambria"/>
          <w:snapToGrid w:val="0"/>
          <w:szCs w:val="24"/>
        </w:rPr>
        <w:t>dır.</w:t>
      </w:r>
    </w:p>
    <w:p w:rsidR="0010494E" w:rsidRDefault="00855A75" w:rsidP="00CC5699">
      <w:pPr>
        <w:ind w:left="708"/>
      </w:pPr>
      <w:r>
        <w:lastRenderedPageBreak/>
        <w:t>Proje kapsamında</w:t>
      </w:r>
      <w:r w:rsidR="0010494E">
        <w:t>;</w:t>
      </w:r>
    </w:p>
    <w:p w:rsidR="00855A75" w:rsidRDefault="00423DED" w:rsidP="00423DED">
      <w:pPr>
        <w:pStyle w:val="ListeParagraf"/>
        <w:numPr>
          <w:ilvl w:val="0"/>
          <w:numId w:val="14"/>
        </w:numPr>
      </w:pPr>
      <w:r w:rsidRPr="00423DED">
        <w:rPr>
          <w:rFonts w:cs="Cambria"/>
          <w:snapToGrid w:val="0"/>
          <w:szCs w:val="24"/>
        </w:rPr>
        <w:t>İzmir Sağlık Teknolojileri Geliştirici ve Hızlandırıcısı (</w:t>
      </w:r>
      <w:proofErr w:type="spellStart"/>
      <w:r w:rsidRPr="00423DED">
        <w:rPr>
          <w:rFonts w:cs="Cambria"/>
          <w:snapToGrid w:val="0"/>
          <w:szCs w:val="24"/>
        </w:rPr>
        <w:t>BioİZMİR</w:t>
      </w:r>
      <w:proofErr w:type="spellEnd"/>
      <w:r w:rsidRPr="00423DED">
        <w:rPr>
          <w:rFonts w:cs="Cambria"/>
          <w:snapToGrid w:val="0"/>
          <w:szCs w:val="24"/>
        </w:rPr>
        <w:t>)</w:t>
      </w:r>
      <w:r w:rsidR="0010494E">
        <w:t xml:space="preserve"> </w:t>
      </w:r>
      <w:r>
        <w:t xml:space="preserve">koordinasyon </w:t>
      </w:r>
      <w:r w:rsidR="0010494E">
        <w:t>bi</w:t>
      </w:r>
      <w:r>
        <w:t xml:space="preserve">nası </w:t>
      </w:r>
      <w:proofErr w:type="spellStart"/>
      <w:r>
        <w:t>inşaası</w:t>
      </w:r>
      <w:proofErr w:type="spellEnd"/>
      <w:r>
        <w:t xml:space="preserve"> yapılacak, </w:t>
      </w:r>
      <w:r w:rsidR="00855A75">
        <w:t xml:space="preserve"> </w:t>
      </w:r>
    </w:p>
    <w:p w:rsidR="00423DED" w:rsidRPr="00423DED" w:rsidRDefault="00423DED" w:rsidP="00423DED">
      <w:pPr>
        <w:pStyle w:val="ListeParagraf"/>
        <w:numPr>
          <w:ilvl w:val="0"/>
          <w:numId w:val="14"/>
        </w:numPr>
        <w:rPr>
          <w:rFonts w:cs="Cambria"/>
          <w:snapToGrid w:val="0"/>
          <w:szCs w:val="24"/>
        </w:rPr>
      </w:pPr>
      <w:r w:rsidRPr="00423DED">
        <w:rPr>
          <w:rFonts w:cs="Cambria"/>
          <w:snapToGrid w:val="0"/>
          <w:szCs w:val="24"/>
        </w:rPr>
        <w:t xml:space="preserve">Kalite Kontrol ve Sertifikasyon </w:t>
      </w:r>
      <w:r>
        <w:rPr>
          <w:rFonts w:cs="Cambria"/>
          <w:snapToGrid w:val="0"/>
          <w:szCs w:val="24"/>
        </w:rPr>
        <w:t>Laboratuvarları oluşturulacak</w:t>
      </w:r>
      <w:r w:rsidRPr="00423DED">
        <w:rPr>
          <w:rFonts w:cs="Cambria"/>
          <w:i/>
          <w:snapToGrid w:val="0"/>
          <w:szCs w:val="24"/>
        </w:rPr>
        <w:t xml:space="preserve"> </w:t>
      </w:r>
    </w:p>
    <w:p w:rsidR="00423DED" w:rsidRPr="00423DED" w:rsidRDefault="00423DED" w:rsidP="00423DED">
      <w:pPr>
        <w:pStyle w:val="ListeParagraf"/>
        <w:numPr>
          <w:ilvl w:val="1"/>
          <w:numId w:val="14"/>
        </w:numPr>
        <w:rPr>
          <w:rFonts w:cs="Cambria"/>
          <w:snapToGrid w:val="0"/>
          <w:szCs w:val="24"/>
        </w:rPr>
      </w:pPr>
      <w:proofErr w:type="spellStart"/>
      <w:r w:rsidRPr="00423DED">
        <w:rPr>
          <w:rFonts w:cs="Cambria"/>
          <w:i/>
          <w:snapToGrid w:val="0"/>
          <w:szCs w:val="24"/>
        </w:rPr>
        <w:t>Biyouyumluluk</w:t>
      </w:r>
      <w:proofErr w:type="spellEnd"/>
      <w:r w:rsidRPr="00423DED">
        <w:rPr>
          <w:rFonts w:cs="Cambria"/>
          <w:i/>
          <w:snapToGrid w:val="0"/>
          <w:szCs w:val="24"/>
        </w:rPr>
        <w:t xml:space="preserve"> “in-</w:t>
      </w:r>
      <w:proofErr w:type="spellStart"/>
      <w:r w:rsidRPr="00423DED">
        <w:rPr>
          <w:rFonts w:cs="Cambria"/>
          <w:i/>
          <w:snapToGrid w:val="0"/>
          <w:szCs w:val="24"/>
        </w:rPr>
        <w:t>vitro</w:t>
      </w:r>
      <w:proofErr w:type="spellEnd"/>
      <w:r w:rsidRPr="00423DED">
        <w:rPr>
          <w:rFonts w:cs="Cambria"/>
          <w:i/>
          <w:snapToGrid w:val="0"/>
          <w:szCs w:val="24"/>
        </w:rPr>
        <w:t xml:space="preserve">” Analizleri Laboratuvarı, </w:t>
      </w:r>
    </w:p>
    <w:p w:rsidR="00423DED" w:rsidRPr="00423DED" w:rsidRDefault="00423DED" w:rsidP="00423DED">
      <w:pPr>
        <w:pStyle w:val="ListeParagraf"/>
        <w:numPr>
          <w:ilvl w:val="1"/>
          <w:numId w:val="14"/>
        </w:numPr>
        <w:rPr>
          <w:rFonts w:cs="Cambria"/>
          <w:snapToGrid w:val="0"/>
          <w:szCs w:val="24"/>
        </w:rPr>
      </w:pPr>
      <w:proofErr w:type="spellStart"/>
      <w:r w:rsidRPr="00423DED">
        <w:rPr>
          <w:rFonts w:cs="Cambria"/>
          <w:i/>
          <w:snapToGrid w:val="0"/>
          <w:szCs w:val="24"/>
        </w:rPr>
        <w:t>Preklinik</w:t>
      </w:r>
      <w:proofErr w:type="spellEnd"/>
      <w:r w:rsidRPr="00423DED">
        <w:rPr>
          <w:rFonts w:cs="Cambria"/>
          <w:i/>
          <w:snapToGrid w:val="0"/>
          <w:szCs w:val="24"/>
        </w:rPr>
        <w:t xml:space="preserve"> “in – </w:t>
      </w:r>
      <w:proofErr w:type="spellStart"/>
      <w:r w:rsidRPr="00423DED">
        <w:rPr>
          <w:rFonts w:cs="Cambria"/>
          <w:i/>
          <w:snapToGrid w:val="0"/>
          <w:szCs w:val="24"/>
        </w:rPr>
        <w:t>vivo</w:t>
      </w:r>
      <w:proofErr w:type="spellEnd"/>
      <w:r w:rsidRPr="00423DED">
        <w:rPr>
          <w:rFonts w:cs="Cambria"/>
          <w:i/>
          <w:snapToGrid w:val="0"/>
          <w:szCs w:val="24"/>
        </w:rPr>
        <w:t xml:space="preserve">” Testler Laboratuvarı, </w:t>
      </w:r>
    </w:p>
    <w:p w:rsidR="00423DED" w:rsidRPr="00423DED" w:rsidRDefault="00423DED" w:rsidP="00423DED">
      <w:pPr>
        <w:pStyle w:val="ListeParagraf"/>
        <w:numPr>
          <w:ilvl w:val="1"/>
          <w:numId w:val="14"/>
        </w:numPr>
        <w:rPr>
          <w:rFonts w:cs="Cambria"/>
          <w:snapToGrid w:val="0"/>
          <w:szCs w:val="24"/>
        </w:rPr>
      </w:pPr>
      <w:proofErr w:type="spellStart"/>
      <w:r w:rsidRPr="00423DED">
        <w:rPr>
          <w:rFonts w:cs="Cambria"/>
          <w:i/>
          <w:snapToGrid w:val="0"/>
          <w:szCs w:val="24"/>
        </w:rPr>
        <w:t>Biyoteknolojik</w:t>
      </w:r>
      <w:proofErr w:type="spellEnd"/>
      <w:r w:rsidRPr="00423DED">
        <w:rPr>
          <w:rFonts w:cs="Cambria"/>
          <w:i/>
          <w:snapToGrid w:val="0"/>
          <w:szCs w:val="24"/>
        </w:rPr>
        <w:t xml:space="preserve"> İlaç Kalite Kontrol Laboratuvarı, </w:t>
      </w:r>
    </w:p>
    <w:p w:rsidR="00423DED" w:rsidRPr="00423DED" w:rsidRDefault="00423DED" w:rsidP="00423DED">
      <w:pPr>
        <w:pStyle w:val="ListeParagraf"/>
        <w:numPr>
          <w:ilvl w:val="1"/>
          <w:numId w:val="14"/>
        </w:numPr>
        <w:rPr>
          <w:rFonts w:cs="Cambria"/>
          <w:snapToGrid w:val="0"/>
          <w:szCs w:val="24"/>
        </w:rPr>
      </w:pPr>
      <w:r w:rsidRPr="00423DED">
        <w:rPr>
          <w:rFonts w:cs="Cambria"/>
          <w:i/>
          <w:snapToGrid w:val="0"/>
          <w:szCs w:val="24"/>
        </w:rPr>
        <w:t xml:space="preserve">Tıbbi Cihaz Kalibrasyon Laboratuvarı, </w:t>
      </w:r>
    </w:p>
    <w:p w:rsidR="00423DED" w:rsidRDefault="00423DED" w:rsidP="00423DED">
      <w:pPr>
        <w:pStyle w:val="ListeParagraf"/>
        <w:numPr>
          <w:ilvl w:val="1"/>
          <w:numId w:val="14"/>
        </w:numPr>
        <w:rPr>
          <w:rFonts w:cs="Cambria"/>
          <w:snapToGrid w:val="0"/>
          <w:szCs w:val="24"/>
        </w:rPr>
      </w:pPr>
      <w:proofErr w:type="spellStart"/>
      <w:r>
        <w:rPr>
          <w:rFonts w:cs="Cambria"/>
          <w:i/>
          <w:snapToGrid w:val="0"/>
          <w:szCs w:val="24"/>
        </w:rPr>
        <w:t>Biyosimülasyon</w:t>
      </w:r>
      <w:proofErr w:type="spellEnd"/>
      <w:r>
        <w:rPr>
          <w:rFonts w:cs="Cambria"/>
          <w:i/>
          <w:snapToGrid w:val="0"/>
          <w:szCs w:val="24"/>
        </w:rPr>
        <w:t xml:space="preserve"> Laboratuvarı</w:t>
      </w:r>
    </w:p>
    <w:p w:rsidR="00423DED" w:rsidRPr="00423DED" w:rsidRDefault="00423DED" w:rsidP="00423DED">
      <w:pPr>
        <w:pStyle w:val="ListeParagraf"/>
        <w:numPr>
          <w:ilvl w:val="0"/>
          <w:numId w:val="14"/>
        </w:numPr>
        <w:rPr>
          <w:rFonts w:cs="Cambria"/>
          <w:snapToGrid w:val="0"/>
          <w:szCs w:val="24"/>
        </w:rPr>
      </w:pPr>
      <w:r w:rsidRPr="00423DED">
        <w:rPr>
          <w:rFonts w:cs="Cambria"/>
          <w:snapToGrid w:val="0"/>
          <w:szCs w:val="24"/>
        </w:rPr>
        <w:t>Pilot Üretim Kolaylaştırıcı Biriminin Kurulması</w:t>
      </w:r>
    </w:p>
    <w:p w:rsidR="00423DED" w:rsidRPr="00423DED" w:rsidRDefault="00423DED" w:rsidP="00423DED">
      <w:pPr>
        <w:pStyle w:val="ListeParagraf"/>
        <w:numPr>
          <w:ilvl w:val="0"/>
          <w:numId w:val="14"/>
        </w:numPr>
      </w:pPr>
      <w:r w:rsidRPr="00423DED">
        <w:rPr>
          <w:rFonts w:cs="Cambria"/>
          <w:snapToGrid w:val="0"/>
          <w:szCs w:val="24"/>
        </w:rPr>
        <w:t>İşbirliği</w:t>
      </w:r>
      <w:r w:rsidRPr="00423DED">
        <w:t xml:space="preserve"> Ağlarının geliştirilecek ve genişletilecektir.</w:t>
      </w:r>
    </w:p>
    <w:p w:rsidR="00E44CBB" w:rsidRPr="00E44CBB" w:rsidRDefault="00E44CBB" w:rsidP="00CC5699">
      <w:pPr>
        <w:ind w:left="708"/>
      </w:pPr>
      <w:r w:rsidRPr="00E44CBB">
        <w:t>İzmir</w:t>
      </w:r>
      <w:r>
        <w:t xml:space="preserve">, </w:t>
      </w:r>
      <w:proofErr w:type="spellStart"/>
      <w:r w:rsidRPr="00E44CBB">
        <w:t>Bioİzmir</w:t>
      </w:r>
      <w:proofErr w:type="spellEnd"/>
      <w:r w:rsidRPr="00E44CBB">
        <w:t xml:space="preserve"> Projesi ile Türkiye’nin sağlık </w:t>
      </w:r>
      <w:proofErr w:type="spellStart"/>
      <w:r w:rsidRPr="00E44CBB">
        <w:t>inovasyon</w:t>
      </w:r>
      <w:proofErr w:type="spellEnd"/>
      <w:r w:rsidRPr="00E44CBB">
        <w:t xml:space="preserve"> vadisi giriş noktasına yerleşecek</w:t>
      </w:r>
      <w:r>
        <w:t>tir</w:t>
      </w:r>
      <w:r w:rsidRPr="00E44CBB">
        <w:t>.</w:t>
      </w:r>
    </w:p>
    <w:p w:rsidR="00E44CBB" w:rsidRDefault="00E44CBB" w:rsidP="00CC5699">
      <w:pPr>
        <w:ind w:left="708"/>
        <w:rPr>
          <w:b/>
          <w:strike/>
        </w:rPr>
      </w:pPr>
    </w:p>
    <w:p w:rsidR="00A46AC2" w:rsidRDefault="00A46AC2" w:rsidP="00CD027B">
      <w:pPr>
        <w:pStyle w:val="ListeParagraf"/>
        <w:spacing w:after="0" w:line="300" w:lineRule="atLeast"/>
        <w:ind w:left="708"/>
        <w:rPr>
          <w:rFonts w:ascii="Roboto" w:eastAsia="Times New Roman" w:hAnsi="Roboto" w:cs="Times New Roman"/>
          <w:sz w:val="24"/>
          <w:szCs w:val="24"/>
          <w:lang w:eastAsia="tr-TR"/>
        </w:rPr>
      </w:pPr>
    </w:p>
    <w:p w:rsidR="00FE3BDE" w:rsidRDefault="00FE3BDE">
      <w:pPr>
        <w:rPr>
          <w:b/>
          <w:sz w:val="24"/>
          <w:szCs w:val="24"/>
        </w:rPr>
      </w:pPr>
      <w:r>
        <w:rPr>
          <w:b/>
          <w:sz w:val="24"/>
          <w:szCs w:val="24"/>
        </w:rPr>
        <w:br w:type="page"/>
      </w:r>
    </w:p>
    <w:p w:rsidR="00BF533E" w:rsidRDefault="00BF533E" w:rsidP="00F529BD">
      <w:pPr>
        <w:pStyle w:val="ListeParagraf"/>
        <w:numPr>
          <w:ilvl w:val="0"/>
          <w:numId w:val="20"/>
        </w:numPr>
        <w:ind w:left="284" w:hanging="284"/>
        <w:rPr>
          <w:b/>
          <w:sz w:val="24"/>
          <w:szCs w:val="24"/>
        </w:rPr>
      </w:pPr>
      <w:r>
        <w:rPr>
          <w:b/>
          <w:sz w:val="24"/>
          <w:szCs w:val="24"/>
        </w:rPr>
        <w:lastRenderedPageBreak/>
        <w:t xml:space="preserve">Neden </w:t>
      </w:r>
      <w:proofErr w:type="spellStart"/>
      <w:r>
        <w:rPr>
          <w:b/>
          <w:sz w:val="24"/>
          <w:szCs w:val="24"/>
        </w:rPr>
        <w:t>BioİZMİR</w:t>
      </w:r>
      <w:proofErr w:type="spellEnd"/>
      <w:r>
        <w:rPr>
          <w:b/>
          <w:sz w:val="24"/>
          <w:szCs w:val="24"/>
        </w:rPr>
        <w:t>?</w:t>
      </w:r>
    </w:p>
    <w:p w:rsidR="00F529BD" w:rsidRDefault="00F529BD" w:rsidP="00F529BD">
      <w:pPr>
        <w:pStyle w:val="ListeParagraf"/>
        <w:ind w:left="284"/>
        <w:rPr>
          <w:b/>
          <w:sz w:val="24"/>
          <w:szCs w:val="24"/>
        </w:rPr>
      </w:pPr>
    </w:p>
    <w:p w:rsidR="00BF533E" w:rsidRPr="00BF533E" w:rsidRDefault="00BF533E" w:rsidP="00F529BD">
      <w:pPr>
        <w:pStyle w:val="ListeParagraf"/>
        <w:numPr>
          <w:ilvl w:val="1"/>
          <w:numId w:val="20"/>
        </w:numPr>
        <w:ind w:left="993" w:hanging="284"/>
        <w:rPr>
          <w:b/>
        </w:rPr>
      </w:pPr>
      <w:r w:rsidRPr="00BF533E">
        <w:rPr>
          <w:b/>
        </w:rPr>
        <w:t xml:space="preserve">Neden </w:t>
      </w:r>
      <w:proofErr w:type="spellStart"/>
      <w:r w:rsidRPr="00BF533E">
        <w:rPr>
          <w:b/>
        </w:rPr>
        <w:t>BioİZMİR</w:t>
      </w:r>
      <w:proofErr w:type="spellEnd"/>
      <w:r w:rsidRPr="0046672A">
        <w:rPr>
          <w:b/>
        </w:rPr>
        <w:t>?</w:t>
      </w:r>
    </w:p>
    <w:p w:rsidR="00BF533E" w:rsidRPr="0046672A" w:rsidRDefault="00BF533E" w:rsidP="00BF533E">
      <w:pPr>
        <w:pStyle w:val="ListeParagraf"/>
        <w:spacing w:after="0" w:line="300" w:lineRule="atLeast"/>
        <w:ind w:left="708"/>
        <w:jc w:val="both"/>
        <w:rPr>
          <w:rFonts w:eastAsia="Times New Roman" w:cs="Times New Roman"/>
          <w:lang w:eastAsia="tr-TR"/>
        </w:rPr>
      </w:pPr>
      <w:r w:rsidRPr="0046672A">
        <w:rPr>
          <w:rFonts w:eastAsia="Times New Roman" w:cs="Times New Roman"/>
          <w:lang w:eastAsia="tr-TR"/>
        </w:rPr>
        <w:t>Dünyanın birçok ülkesinde olduğu gibi ülkemizde de toplumun birinci ö</w:t>
      </w:r>
      <w:r w:rsidR="00296886" w:rsidRPr="0046672A">
        <w:rPr>
          <w:rFonts w:eastAsia="Times New Roman" w:cs="Times New Roman"/>
          <w:lang w:eastAsia="tr-TR"/>
        </w:rPr>
        <w:t>nc</w:t>
      </w:r>
      <w:r w:rsidRPr="0046672A">
        <w:rPr>
          <w:rFonts w:eastAsia="Times New Roman" w:cs="Times New Roman"/>
          <w:lang w:eastAsia="tr-TR"/>
        </w:rPr>
        <w:t xml:space="preserve">eliği sağlıktır. Ülkemizde sağlık harcamalarının büyük </w:t>
      </w:r>
      <w:r w:rsidR="00296886" w:rsidRPr="0046672A">
        <w:rPr>
          <w:rFonts w:eastAsia="Times New Roman" w:cs="Times New Roman"/>
          <w:lang w:eastAsia="tr-TR"/>
        </w:rPr>
        <w:t>çoğunluğu kamu kaynak</w:t>
      </w:r>
      <w:r w:rsidRPr="0046672A">
        <w:rPr>
          <w:rFonts w:eastAsia="Times New Roman" w:cs="Times New Roman"/>
          <w:lang w:eastAsia="tr-TR"/>
        </w:rPr>
        <w:t>larından yapılmakta ve ihtiyaç duyulan sağlık gereçlerinin büyük bölümü ithalat yolu ile karşılanmaktadır. Bununla ilintili darboğazlar ve bazı çözüm önerileri aşağıdaki tabloda sunulmaktadır.</w:t>
      </w:r>
    </w:p>
    <w:p w:rsidR="00296886" w:rsidRPr="0046672A" w:rsidRDefault="00296886" w:rsidP="00BF533E">
      <w:pPr>
        <w:pStyle w:val="ListeParagraf"/>
        <w:spacing w:after="0" w:line="300" w:lineRule="atLeast"/>
        <w:ind w:left="708"/>
        <w:jc w:val="both"/>
        <w:rPr>
          <w:rFonts w:eastAsia="Times New Roman" w:cs="Times New Roman"/>
          <w:lang w:eastAsia="tr-TR"/>
        </w:rPr>
      </w:pPr>
    </w:p>
    <w:tbl>
      <w:tblPr>
        <w:tblW w:w="4535" w:type="pct"/>
        <w:tblCellSpacing w:w="15" w:type="dxa"/>
        <w:tblInd w:w="874" w:type="dxa"/>
        <w:tblBorders>
          <w:top w:val="single" w:sz="6" w:space="0" w:color="DDDDDD"/>
          <w:bottom w:val="single" w:sz="6" w:space="0" w:color="DDDDDD"/>
          <w:right w:val="single" w:sz="6" w:space="0" w:color="DDDDDD"/>
        </w:tblBorders>
        <w:shd w:val="clear" w:color="auto" w:fill="FBFBFB"/>
        <w:tblCellMar>
          <w:top w:w="15" w:type="dxa"/>
          <w:left w:w="15" w:type="dxa"/>
          <w:bottom w:w="15" w:type="dxa"/>
          <w:right w:w="15" w:type="dxa"/>
        </w:tblCellMar>
        <w:tblLook w:val="04A0" w:firstRow="1" w:lastRow="0" w:firstColumn="1" w:lastColumn="0" w:noHBand="0" w:noVBand="1"/>
      </w:tblPr>
      <w:tblGrid>
        <w:gridCol w:w="3827"/>
        <w:gridCol w:w="4701"/>
      </w:tblGrid>
      <w:tr w:rsidR="00296886" w:rsidRPr="00296886" w:rsidTr="00296886">
        <w:trPr>
          <w:tblCellSpacing w:w="15" w:type="dxa"/>
        </w:trPr>
        <w:tc>
          <w:tcPr>
            <w:tcW w:w="2217" w:type="pct"/>
            <w:tcBorders>
              <w:top w:val="nil"/>
              <w:left w:val="single" w:sz="6" w:space="0" w:color="DDDDDD"/>
            </w:tcBorders>
            <w:shd w:val="clear" w:color="auto" w:fill="F4F4F4"/>
            <w:tcMar>
              <w:top w:w="120" w:type="dxa"/>
              <w:left w:w="120" w:type="dxa"/>
              <w:bottom w:w="120" w:type="dxa"/>
              <w:right w:w="120" w:type="dxa"/>
            </w:tcMar>
            <w:hideMark/>
          </w:tcPr>
          <w:p w:rsidR="00296886" w:rsidRPr="00296886" w:rsidRDefault="00296886" w:rsidP="00296886">
            <w:pPr>
              <w:spacing w:after="0" w:line="300" w:lineRule="atLeast"/>
              <w:jc w:val="center"/>
              <w:rPr>
                <w:rFonts w:ascii="Roboto" w:eastAsia="Times New Roman" w:hAnsi="Roboto" w:cs="Times New Roman"/>
                <w:b/>
                <w:bCs/>
                <w:color w:val="555555"/>
                <w:sz w:val="27"/>
                <w:szCs w:val="27"/>
                <w:lang w:eastAsia="tr-TR"/>
              </w:rPr>
            </w:pPr>
            <w:r w:rsidRPr="00296886">
              <w:rPr>
                <w:rFonts w:ascii="Roboto" w:eastAsia="Times New Roman" w:hAnsi="Roboto" w:cs="Times New Roman"/>
                <w:b/>
                <w:bCs/>
                <w:color w:val="555555"/>
                <w:sz w:val="27"/>
                <w:szCs w:val="27"/>
                <w:lang w:eastAsia="tr-TR"/>
              </w:rPr>
              <w:t>DARBOĞAZLAR</w:t>
            </w:r>
          </w:p>
        </w:tc>
        <w:tc>
          <w:tcPr>
            <w:tcW w:w="2730" w:type="pct"/>
            <w:tcBorders>
              <w:top w:val="nil"/>
              <w:left w:val="single" w:sz="6" w:space="0" w:color="DDDDDD"/>
            </w:tcBorders>
            <w:shd w:val="clear" w:color="auto" w:fill="F4F4F4"/>
            <w:tcMar>
              <w:top w:w="120" w:type="dxa"/>
              <w:left w:w="120" w:type="dxa"/>
              <w:bottom w:w="120" w:type="dxa"/>
              <w:right w:w="120" w:type="dxa"/>
            </w:tcMar>
            <w:hideMark/>
          </w:tcPr>
          <w:p w:rsidR="00296886" w:rsidRPr="00296886" w:rsidRDefault="00296886" w:rsidP="00296886">
            <w:pPr>
              <w:spacing w:after="0" w:line="300" w:lineRule="atLeast"/>
              <w:jc w:val="center"/>
              <w:rPr>
                <w:rFonts w:ascii="Roboto" w:eastAsia="Times New Roman" w:hAnsi="Roboto" w:cs="Times New Roman"/>
                <w:b/>
                <w:bCs/>
                <w:color w:val="555555"/>
                <w:sz w:val="27"/>
                <w:szCs w:val="27"/>
                <w:lang w:eastAsia="tr-TR"/>
              </w:rPr>
            </w:pPr>
            <w:r w:rsidRPr="00296886">
              <w:rPr>
                <w:rFonts w:ascii="Roboto" w:eastAsia="Times New Roman" w:hAnsi="Roboto" w:cs="Times New Roman"/>
                <w:b/>
                <w:bCs/>
                <w:color w:val="555555"/>
                <w:sz w:val="27"/>
                <w:szCs w:val="27"/>
                <w:lang w:eastAsia="tr-TR"/>
              </w:rPr>
              <w:t>ÇÖZÜM KÜMELERİ</w:t>
            </w:r>
          </w:p>
        </w:tc>
      </w:tr>
      <w:tr w:rsidR="00296886" w:rsidRPr="00296886" w:rsidTr="00296886">
        <w:trPr>
          <w:tblCellSpacing w:w="15" w:type="dxa"/>
        </w:trPr>
        <w:tc>
          <w:tcPr>
            <w:tcW w:w="2217"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Bio-</w:t>
            </w:r>
            <w:proofErr w:type="spellStart"/>
            <w:r w:rsidRPr="00296886">
              <w:rPr>
                <w:rFonts w:ascii="Roboto" w:eastAsia="Times New Roman" w:hAnsi="Roboto" w:cs="Times New Roman"/>
                <w:color w:val="666666"/>
                <w:sz w:val="24"/>
                <w:szCs w:val="24"/>
                <w:highlight w:val="green"/>
                <w:lang w:eastAsia="tr-TR"/>
              </w:rPr>
              <w:t>design</w:t>
            </w:r>
            <w:proofErr w:type="spellEnd"/>
            <w:r w:rsidRPr="00296886">
              <w:rPr>
                <w:rFonts w:ascii="Roboto" w:eastAsia="Times New Roman" w:hAnsi="Roboto" w:cs="Times New Roman"/>
                <w:color w:val="666666"/>
                <w:sz w:val="24"/>
                <w:szCs w:val="24"/>
                <w:highlight w:val="green"/>
                <w:lang w:eastAsia="tr-TR"/>
              </w:rPr>
              <w:t xml:space="preserve"> (</w:t>
            </w:r>
            <w:r w:rsidRPr="00296886">
              <w:rPr>
                <w:rFonts w:ascii="Roboto" w:eastAsia="Times New Roman" w:hAnsi="Roboto" w:cs="Times New Roman"/>
                <w:color w:val="666666"/>
                <w:sz w:val="24"/>
                <w:szCs w:val="24"/>
                <w:lang w:eastAsia="tr-TR"/>
              </w:rPr>
              <w:t xml:space="preserve">tasarım ve </w:t>
            </w:r>
            <w:proofErr w:type="gramStart"/>
            <w:r w:rsidRPr="00296886">
              <w:rPr>
                <w:rFonts w:ascii="Roboto" w:eastAsia="Times New Roman" w:hAnsi="Roboto" w:cs="Times New Roman"/>
                <w:color w:val="666666"/>
                <w:sz w:val="24"/>
                <w:szCs w:val="24"/>
                <w:lang w:eastAsia="tr-TR"/>
              </w:rPr>
              <w:t>konsept</w:t>
            </w:r>
            <w:proofErr w:type="gramEnd"/>
            <w:r w:rsidRPr="00296886">
              <w:rPr>
                <w:rFonts w:ascii="Roboto" w:eastAsia="Times New Roman" w:hAnsi="Roboto" w:cs="Times New Roman"/>
                <w:color w:val="666666"/>
                <w:sz w:val="24"/>
                <w:szCs w:val="24"/>
                <w:lang w:eastAsia="tr-TR"/>
              </w:rPr>
              <w:t>)</w:t>
            </w:r>
          </w:p>
        </w:tc>
        <w:tc>
          <w:tcPr>
            <w:tcW w:w="2730"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Bio-</w:t>
            </w:r>
            <w:proofErr w:type="spellStart"/>
            <w:r w:rsidRPr="00296886">
              <w:rPr>
                <w:rFonts w:ascii="Roboto" w:eastAsia="Times New Roman" w:hAnsi="Roboto" w:cs="Times New Roman"/>
                <w:color w:val="666666"/>
                <w:sz w:val="24"/>
                <w:szCs w:val="24"/>
                <w:lang w:eastAsia="tr-TR"/>
              </w:rPr>
              <w:t>design</w:t>
            </w:r>
            <w:proofErr w:type="spellEnd"/>
            <w:r w:rsidRPr="00296886">
              <w:rPr>
                <w:rFonts w:ascii="Roboto" w:eastAsia="Times New Roman" w:hAnsi="Roboto" w:cs="Times New Roman"/>
                <w:color w:val="666666"/>
                <w:sz w:val="24"/>
                <w:szCs w:val="24"/>
                <w:lang w:eastAsia="tr-TR"/>
              </w:rPr>
              <w:t xml:space="preserve"> sistemi</w:t>
            </w:r>
          </w:p>
        </w:tc>
      </w:tr>
      <w:tr w:rsidR="00296886" w:rsidRPr="00296886" w:rsidTr="00296886">
        <w:trPr>
          <w:tblCellSpacing w:w="15" w:type="dxa"/>
        </w:trPr>
        <w:tc>
          <w:tcPr>
            <w:tcW w:w="2217"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Bilimsel çıkış noktası ve kalitesi</w:t>
            </w:r>
          </w:p>
        </w:tc>
        <w:tc>
          <w:tcPr>
            <w:tcW w:w="2730"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İzmir Biyotıp ve Genom Enstitüsü</w:t>
            </w:r>
          </w:p>
        </w:tc>
      </w:tr>
      <w:tr w:rsidR="00296886" w:rsidRPr="00296886" w:rsidTr="00296886">
        <w:trPr>
          <w:tblCellSpacing w:w="15" w:type="dxa"/>
        </w:trPr>
        <w:tc>
          <w:tcPr>
            <w:tcW w:w="2217"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Teknik kurgulamanın yapılacağı aşamalar</w:t>
            </w:r>
          </w:p>
        </w:tc>
        <w:tc>
          <w:tcPr>
            <w:tcW w:w="2730"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Çekirdek hizmet birimleri</w:t>
            </w:r>
          </w:p>
        </w:tc>
      </w:tr>
      <w:tr w:rsidR="00296886" w:rsidRPr="00296886" w:rsidTr="00296886">
        <w:trPr>
          <w:tblCellSpacing w:w="15" w:type="dxa"/>
        </w:trPr>
        <w:tc>
          <w:tcPr>
            <w:tcW w:w="2217"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Tasarım ve üretim göstergeleri</w:t>
            </w:r>
          </w:p>
        </w:tc>
        <w:tc>
          <w:tcPr>
            <w:tcW w:w="2730"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Pilot Üretim Kolaylaştırıcı Birimi</w:t>
            </w:r>
          </w:p>
        </w:tc>
      </w:tr>
      <w:tr w:rsidR="00296886" w:rsidRPr="00296886" w:rsidTr="00296886">
        <w:trPr>
          <w:tblCellSpacing w:w="15" w:type="dxa"/>
        </w:trPr>
        <w:tc>
          <w:tcPr>
            <w:tcW w:w="2217"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Üretim süreçleri</w:t>
            </w:r>
          </w:p>
        </w:tc>
        <w:tc>
          <w:tcPr>
            <w:tcW w:w="2730"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proofErr w:type="spellStart"/>
            <w:r w:rsidRPr="00296886">
              <w:rPr>
                <w:rFonts w:ascii="Roboto" w:eastAsia="Times New Roman" w:hAnsi="Roboto" w:cs="Times New Roman"/>
                <w:color w:val="666666"/>
                <w:sz w:val="24"/>
                <w:szCs w:val="24"/>
                <w:lang w:eastAsia="tr-TR"/>
              </w:rPr>
              <w:t>Sertifiye</w:t>
            </w:r>
            <w:proofErr w:type="spellEnd"/>
            <w:r w:rsidRPr="00296886">
              <w:rPr>
                <w:rFonts w:ascii="Roboto" w:eastAsia="Times New Roman" w:hAnsi="Roboto" w:cs="Times New Roman"/>
                <w:color w:val="666666"/>
                <w:sz w:val="24"/>
                <w:szCs w:val="24"/>
                <w:lang w:eastAsia="tr-TR"/>
              </w:rPr>
              <w:t xml:space="preserve"> ve </w:t>
            </w:r>
            <w:proofErr w:type="spellStart"/>
            <w:r w:rsidRPr="00296886">
              <w:rPr>
                <w:rFonts w:ascii="Roboto" w:eastAsia="Times New Roman" w:hAnsi="Roboto" w:cs="Times New Roman"/>
                <w:color w:val="666666"/>
                <w:sz w:val="24"/>
                <w:szCs w:val="24"/>
                <w:lang w:eastAsia="tr-TR"/>
              </w:rPr>
              <w:t>non-sertifiye</w:t>
            </w:r>
            <w:proofErr w:type="spellEnd"/>
            <w:r w:rsidRPr="00296886">
              <w:rPr>
                <w:rFonts w:ascii="Roboto" w:eastAsia="Times New Roman" w:hAnsi="Roboto" w:cs="Times New Roman"/>
                <w:color w:val="666666"/>
                <w:sz w:val="24"/>
                <w:szCs w:val="24"/>
                <w:lang w:eastAsia="tr-TR"/>
              </w:rPr>
              <w:t xml:space="preserve"> laboratuvarlar</w:t>
            </w:r>
          </w:p>
        </w:tc>
      </w:tr>
      <w:tr w:rsidR="00296886" w:rsidRPr="00296886" w:rsidTr="00296886">
        <w:trPr>
          <w:tblCellSpacing w:w="15" w:type="dxa"/>
        </w:trPr>
        <w:tc>
          <w:tcPr>
            <w:tcW w:w="2217"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Hukuksal ve idari kurgular</w:t>
            </w:r>
          </w:p>
        </w:tc>
        <w:tc>
          <w:tcPr>
            <w:tcW w:w="2730"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FSMH danışmanlıklar</w:t>
            </w:r>
          </w:p>
        </w:tc>
      </w:tr>
      <w:tr w:rsidR="00296886" w:rsidRPr="00296886" w:rsidTr="00296886">
        <w:trPr>
          <w:tblCellSpacing w:w="15" w:type="dxa"/>
        </w:trPr>
        <w:tc>
          <w:tcPr>
            <w:tcW w:w="2217"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Finansal süreçler</w:t>
            </w:r>
          </w:p>
        </w:tc>
        <w:tc>
          <w:tcPr>
            <w:tcW w:w="2730"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Yatırım danışmanlıkları</w:t>
            </w:r>
          </w:p>
        </w:tc>
      </w:tr>
      <w:tr w:rsidR="00296886" w:rsidRPr="00296886" w:rsidTr="00296886">
        <w:trPr>
          <w:tblCellSpacing w:w="15" w:type="dxa"/>
        </w:trPr>
        <w:tc>
          <w:tcPr>
            <w:tcW w:w="2217"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Görünürlük</w:t>
            </w:r>
          </w:p>
        </w:tc>
        <w:tc>
          <w:tcPr>
            <w:tcW w:w="2730"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Uluslararası temas noktaları ve işbirliği ağları</w:t>
            </w:r>
          </w:p>
        </w:tc>
      </w:tr>
      <w:tr w:rsidR="00296886" w:rsidRPr="00296886" w:rsidTr="00296886">
        <w:trPr>
          <w:tblCellSpacing w:w="15" w:type="dxa"/>
        </w:trPr>
        <w:tc>
          <w:tcPr>
            <w:tcW w:w="2217"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Eğitim</w:t>
            </w:r>
          </w:p>
        </w:tc>
        <w:tc>
          <w:tcPr>
            <w:tcW w:w="2730" w:type="pct"/>
            <w:tcBorders>
              <w:top w:val="single" w:sz="6" w:space="0" w:color="DDDDDD"/>
              <w:left w:val="single" w:sz="6" w:space="0" w:color="DDDDDD"/>
            </w:tcBorders>
            <w:shd w:val="clear" w:color="auto" w:fill="FBFBFB"/>
            <w:tcMar>
              <w:top w:w="120" w:type="dxa"/>
              <w:left w:w="120" w:type="dxa"/>
              <w:bottom w:w="120" w:type="dxa"/>
              <w:right w:w="120" w:type="dxa"/>
            </w:tcMar>
            <w:hideMark/>
          </w:tcPr>
          <w:p w:rsidR="00296886" w:rsidRPr="00296886" w:rsidRDefault="00296886" w:rsidP="00296886">
            <w:pPr>
              <w:spacing w:after="0" w:line="300" w:lineRule="atLeast"/>
              <w:rPr>
                <w:rFonts w:ascii="Roboto" w:eastAsia="Times New Roman" w:hAnsi="Roboto" w:cs="Times New Roman"/>
                <w:color w:val="666666"/>
                <w:sz w:val="24"/>
                <w:szCs w:val="24"/>
                <w:lang w:eastAsia="tr-TR"/>
              </w:rPr>
            </w:pPr>
            <w:r w:rsidRPr="00296886">
              <w:rPr>
                <w:rFonts w:ascii="Roboto" w:eastAsia="Times New Roman" w:hAnsi="Roboto" w:cs="Times New Roman"/>
                <w:color w:val="666666"/>
                <w:sz w:val="24"/>
                <w:szCs w:val="24"/>
                <w:lang w:eastAsia="tr-TR"/>
              </w:rPr>
              <w:t>Sanayicinin</w:t>
            </w:r>
            <w:r w:rsidRPr="00296886">
              <w:rPr>
                <w:rFonts w:ascii="Roboto" w:eastAsia="Times New Roman" w:hAnsi="Roboto" w:cs="Times New Roman"/>
                <w:color w:val="666666"/>
                <w:sz w:val="24"/>
                <w:szCs w:val="24"/>
                <w:highlight w:val="green"/>
                <w:lang w:eastAsia="tr-TR"/>
              </w:rPr>
              <w:t>, sektörün</w:t>
            </w:r>
            <w:r w:rsidRPr="00296886">
              <w:rPr>
                <w:rFonts w:ascii="Roboto" w:eastAsia="Times New Roman" w:hAnsi="Roboto" w:cs="Times New Roman"/>
                <w:color w:val="666666"/>
                <w:sz w:val="24"/>
                <w:szCs w:val="24"/>
                <w:lang w:eastAsia="tr-TR"/>
              </w:rPr>
              <w:t xml:space="preserve"> çerçeve ve denetim mekanizmalarının ihtiyacı </w:t>
            </w:r>
            <w:r w:rsidRPr="00296886">
              <w:rPr>
                <w:rFonts w:ascii="Roboto" w:eastAsia="Times New Roman" w:hAnsi="Roboto" w:cs="Times New Roman"/>
                <w:color w:val="666666"/>
                <w:sz w:val="24"/>
                <w:szCs w:val="24"/>
                <w:lang w:eastAsia="tr-TR"/>
              </w:rPr>
              <w:br/>
              <w:t>olan uzmanlaşmış insan gücü yetiştirilme</w:t>
            </w:r>
            <w:r w:rsidRPr="00296886">
              <w:rPr>
                <w:rFonts w:ascii="Roboto" w:eastAsia="Times New Roman" w:hAnsi="Roboto" w:cs="Times New Roman"/>
                <w:color w:val="666666"/>
                <w:sz w:val="24"/>
                <w:szCs w:val="24"/>
                <w:highlight w:val="green"/>
                <w:lang w:eastAsia="tr-TR"/>
              </w:rPr>
              <w:t xml:space="preserve">si </w:t>
            </w:r>
            <w:r w:rsidRPr="00296886">
              <w:rPr>
                <w:rFonts w:ascii="Roboto" w:eastAsia="Times New Roman" w:hAnsi="Roboto" w:cs="Times New Roman"/>
                <w:i/>
                <w:iCs/>
                <w:color w:val="666666"/>
                <w:sz w:val="24"/>
                <w:szCs w:val="24"/>
                <w:highlight w:val="green"/>
                <w:lang w:eastAsia="tr-TR"/>
              </w:rPr>
              <w:t>(S</w:t>
            </w:r>
            <w:r w:rsidRPr="00296886">
              <w:rPr>
                <w:rFonts w:ascii="Roboto" w:eastAsia="Times New Roman" w:hAnsi="Roboto" w:cs="Times New Roman"/>
                <w:i/>
                <w:iCs/>
                <w:color w:val="666666"/>
                <w:sz w:val="24"/>
                <w:szCs w:val="24"/>
                <w:lang w:eastAsia="tr-TR"/>
              </w:rPr>
              <w:t xml:space="preserve">anayi Doktorası, </w:t>
            </w:r>
            <w:proofErr w:type="spellStart"/>
            <w:r w:rsidRPr="00296886">
              <w:rPr>
                <w:rFonts w:ascii="Roboto" w:eastAsia="Times New Roman" w:hAnsi="Roboto" w:cs="Times New Roman"/>
                <w:i/>
                <w:iCs/>
                <w:color w:val="666666"/>
                <w:sz w:val="24"/>
                <w:szCs w:val="24"/>
                <w:lang w:eastAsia="tr-TR"/>
              </w:rPr>
              <w:t>Biyoteknoloji</w:t>
            </w:r>
            <w:proofErr w:type="spellEnd"/>
            <w:r w:rsidRPr="00296886">
              <w:rPr>
                <w:rFonts w:ascii="Roboto" w:eastAsia="Times New Roman" w:hAnsi="Roboto" w:cs="Times New Roman"/>
                <w:i/>
                <w:iCs/>
                <w:color w:val="666666"/>
                <w:sz w:val="24"/>
                <w:szCs w:val="24"/>
                <w:lang w:eastAsia="tr-TR"/>
              </w:rPr>
              <w:t xml:space="preserve"> Yüksek Lisansı, sertifika eğitimleri, yaz okulları vb.)</w:t>
            </w:r>
          </w:p>
        </w:tc>
      </w:tr>
    </w:tbl>
    <w:p w:rsidR="00BF533E" w:rsidRDefault="00BF533E" w:rsidP="00BF533E">
      <w:pPr>
        <w:pStyle w:val="ListeParagraf"/>
        <w:spacing w:after="0" w:line="300" w:lineRule="atLeast"/>
        <w:ind w:left="708"/>
        <w:jc w:val="both"/>
        <w:rPr>
          <w:rFonts w:ascii="Roboto" w:eastAsia="Times New Roman" w:hAnsi="Roboto" w:cs="Times New Roman"/>
          <w:sz w:val="24"/>
          <w:szCs w:val="24"/>
          <w:lang w:eastAsia="tr-TR"/>
        </w:rPr>
      </w:pPr>
    </w:p>
    <w:p w:rsidR="00FA63F5" w:rsidRPr="00FA63F5" w:rsidRDefault="00FA63F5" w:rsidP="00BF533E">
      <w:pPr>
        <w:pStyle w:val="ListeParagraf"/>
        <w:spacing w:after="0" w:line="300" w:lineRule="atLeast"/>
        <w:ind w:left="708"/>
        <w:jc w:val="both"/>
        <w:rPr>
          <w:rFonts w:eastAsia="Times New Roman" w:cs="Times New Roman"/>
          <w:lang w:eastAsia="tr-TR"/>
        </w:rPr>
      </w:pPr>
      <w:r>
        <w:rPr>
          <w:rFonts w:eastAsia="Times New Roman" w:cs="Times New Roman"/>
          <w:lang w:eastAsia="tr-TR"/>
        </w:rPr>
        <w:t>B</w:t>
      </w:r>
      <w:r w:rsidRPr="00FA63F5">
        <w:rPr>
          <w:rFonts w:eastAsia="Times New Roman" w:cs="Times New Roman"/>
          <w:lang w:eastAsia="tr-TR"/>
        </w:rPr>
        <w:t xml:space="preserve">elirtilen darboğazları daha kolay aşmak ve çözüm kümelerine rahatça ulaşabilmek amacıyla </w:t>
      </w:r>
      <w:r>
        <w:rPr>
          <w:rFonts w:eastAsia="Times New Roman" w:cs="Times New Roman"/>
          <w:lang w:eastAsia="tr-TR"/>
        </w:rPr>
        <w:t xml:space="preserve">T.C. </w:t>
      </w:r>
      <w:r w:rsidRPr="00FA63F5">
        <w:rPr>
          <w:rFonts w:eastAsia="Times New Roman" w:cs="Times New Roman"/>
          <w:lang w:eastAsia="tr-TR"/>
        </w:rPr>
        <w:t>Dokuz Eylül Üniversitesi ve Dokuz Eylül Teknoloji Geliştirme Bölgesi (DEPARK) A.Ş. işbirliği ile İzmir Sağlık Teknolojileri Geliştirici ve Hızlandırıcısı (</w:t>
      </w:r>
      <w:proofErr w:type="spellStart"/>
      <w:r w:rsidRPr="00FA63F5">
        <w:rPr>
          <w:rFonts w:eastAsia="Times New Roman" w:cs="Times New Roman"/>
          <w:lang w:eastAsia="tr-TR"/>
        </w:rPr>
        <w:t>Bioİzmir</w:t>
      </w:r>
      <w:proofErr w:type="spellEnd"/>
      <w:r w:rsidRPr="00FA63F5">
        <w:rPr>
          <w:rFonts w:eastAsia="Times New Roman" w:cs="Times New Roman"/>
          <w:lang w:eastAsia="tr-TR"/>
        </w:rPr>
        <w:t>) Projesi hazırlanmıştır</w:t>
      </w:r>
      <w:r>
        <w:rPr>
          <w:rFonts w:eastAsia="Times New Roman" w:cs="Times New Roman"/>
          <w:lang w:eastAsia="tr-TR"/>
        </w:rPr>
        <w:t>.</w:t>
      </w:r>
    </w:p>
    <w:p w:rsidR="00FA63F5" w:rsidRDefault="00FA63F5" w:rsidP="00BF533E">
      <w:pPr>
        <w:pStyle w:val="ListeParagraf"/>
        <w:spacing w:after="0" w:line="300" w:lineRule="atLeast"/>
        <w:ind w:left="708"/>
        <w:jc w:val="both"/>
        <w:rPr>
          <w:rFonts w:ascii="Roboto" w:hAnsi="Roboto"/>
          <w:color w:val="666666"/>
          <w:shd w:val="clear" w:color="auto" w:fill="FBFBFB"/>
        </w:rPr>
      </w:pPr>
    </w:p>
    <w:p w:rsidR="00BF533E" w:rsidRPr="0046672A" w:rsidRDefault="00BF533E" w:rsidP="00BF533E">
      <w:pPr>
        <w:pStyle w:val="ListeParagraf"/>
        <w:spacing w:after="0" w:line="300" w:lineRule="atLeast"/>
        <w:ind w:left="708"/>
        <w:jc w:val="both"/>
        <w:rPr>
          <w:rFonts w:eastAsia="Times New Roman" w:cs="Times New Roman"/>
          <w:lang w:eastAsia="tr-TR"/>
        </w:rPr>
      </w:pPr>
      <w:proofErr w:type="gramStart"/>
      <w:r w:rsidRPr="0046672A">
        <w:rPr>
          <w:rFonts w:eastAsia="Times New Roman" w:cs="Times New Roman"/>
          <w:lang w:eastAsia="tr-TR"/>
        </w:rPr>
        <w:t>İzmir Sağlık Teknolojileri Geliştirici ve Hızlandırıcısı Projesi (</w:t>
      </w:r>
      <w:proofErr w:type="spellStart"/>
      <w:r w:rsidRPr="0046672A">
        <w:rPr>
          <w:rFonts w:eastAsia="Times New Roman" w:cs="Times New Roman"/>
          <w:lang w:eastAsia="tr-TR"/>
        </w:rPr>
        <w:t>BioİZMİR</w:t>
      </w:r>
      <w:proofErr w:type="spellEnd"/>
      <w:r w:rsidRPr="0046672A">
        <w:rPr>
          <w:rFonts w:eastAsia="Times New Roman" w:cs="Times New Roman"/>
          <w:lang w:eastAsia="tr-TR"/>
        </w:rPr>
        <w:t>), laboratuvardan yatak kenarına (</w:t>
      </w:r>
      <w:proofErr w:type="spellStart"/>
      <w:r w:rsidRPr="0046672A">
        <w:rPr>
          <w:rFonts w:eastAsia="Times New Roman" w:cs="Times New Roman"/>
          <w:lang w:eastAsia="tr-TR"/>
        </w:rPr>
        <w:t>from</w:t>
      </w:r>
      <w:proofErr w:type="spellEnd"/>
      <w:r w:rsidRPr="0046672A">
        <w:rPr>
          <w:rFonts w:eastAsia="Times New Roman" w:cs="Times New Roman"/>
          <w:lang w:eastAsia="tr-TR"/>
        </w:rPr>
        <w:t xml:space="preserve"> </w:t>
      </w:r>
      <w:proofErr w:type="spellStart"/>
      <w:r w:rsidRPr="0046672A">
        <w:rPr>
          <w:rFonts w:eastAsia="Times New Roman" w:cs="Times New Roman"/>
          <w:lang w:eastAsia="tr-TR"/>
        </w:rPr>
        <w:t>the</w:t>
      </w:r>
      <w:proofErr w:type="spellEnd"/>
      <w:r w:rsidRPr="0046672A">
        <w:rPr>
          <w:rFonts w:eastAsia="Times New Roman" w:cs="Times New Roman"/>
          <w:lang w:eastAsia="tr-TR"/>
        </w:rPr>
        <w:t xml:space="preserve"> </w:t>
      </w:r>
      <w:proofErr w:type="spellStart"/>
      <w:r w:rsidRPr="0046672A">
        <w:rPr>
          <w:rFonts w:eastAsia="Times New Roman" w:cs="Times New Roman"/>
          <w:lang w:eastAsia="tr-TR"/>
        </w:rPr>
        <w:t>laboratory</w:t>
      </w:r>
      <w:proofErr w:type="spellEnd"/>
      <w:r w:rsidRPr="0046672A">
        <w:rPr>
          <w:rFonts w:eastAsia="Times New Roman" w:cs="Times New Roman"/>
          <w:lang w:eastAsia="tr-TR"/>
        </w:rPr>
        <w:t xml:space="preserve"> </w:t>
      </w:r>
      <w:proofErr w:type="spellStart"/>
      <w:r w:rsidRPr="0046672A">
        <w:rPr>
          <w:rFonts w:eastAsia="Times New Roman" w:cs="Times New Roman"/>
          <w:lang w:eastAsia="tr-TR"/>
        </w:rPr>
        <w:t>bench</w:t>
      </w:r>
      <w:proofErr w:type="spellEnd"/>
      <w:r w:rsidRPr="0046672A">
        <w:rPr>
          <w:rFonts w:eastAsia="Times New Roman" w:cs="Times New Roman"/>
          <w:lang w:eastAsia="tr-TR"/>
        </w:rPr>
        <w:t xml:space="preserve"> </w:t>
      </w:r>
      <w:proofErr w:type="spellStart"/>
      <w:r w:rsidRPr="0046672A">
        <w:rPr>
          <w:rFonts w:eastAsia="Times New Roman" w:cs="Times New Roman"/>
          <w:lang w:eastAsia="tr-TR"/>
        </w:rPr>
        <w:t>to</w:t>
      </w:r>
      <w:proofErr w:type="spellEnd"/>
      <w:r w:rsidRPr="0046672A">
        <w:rPr>
          <w:rFonts w:eastAsia="Times New Roman" w:cs="Times New Roman"/>
          <w:lang w:eastAsia="tr-TR"/>
        </w:rPr>
        <w:t xml:space="preserve"> </w:t>
      </w:r>
      <w:proofErr w:type="spellStart"/>
      <w:r w:rsidRPr="0046672A">
        <w:rPr>
          <w:rFonts w:eastAsia="Times New Roman" w:cs="Times New Roman"/>
          <w:lang w:eastAsia="tr-TR"/>
        </w:rPr>
        <w:t>the</w:t>
      </w:r>
      <w:proofErr w:type="spellEnd"/>
      <w:r w:rsidRPr="0046672A">
        <w:rPr>
          <w:rFonts w:eastAsia="Times New Roman" w:cs="Times New Roman"/>
          <w:lang w:eastAsia="tr-TR"/>
        </w:rPr>
        <w:t xml:space="preserve"> </w:t>
      </w:r>
      <w:proofErr w:type="spellStart"/>
      <w:r w:rsidRPr="0046672A">
        <w:rPr>
          <w:rFonts w:eastAsia="Times New Roman" w:cs="Times New Roman"/>
          <w:lang w:eastAsia="tr-TR"/>
        </w:rPr>
        <w:t>patient’s</w:t>
      </w:r>
      <w:proofErr w:type="spellEnd"/>
      <w:r w:rsidRPr="0046672A">
        <w:rPr>
          <w:rFonts w:eastAsia="Times New Roman" w:cs="Times New Roman"/>
          <w:lang w:eastAsia="tr-TR"/>
        </w:rPr>
        <w:t xml:space="preserve"> </w:t>
      </w:r>
      <w:proofErr w:type="spellStart"/>
      <w:r w:rsidRPr="0046672A">
        <w:rPr>
          <w:rFonts w:eastAsia="Times New Roman" w:cs="Times New Roman"/>
          <w:lang w:eastAsia="tr-TR"/>
        </w:rPr>
        <w:t>bedside</w:t>
      </w:r>
      <w:proofErr w:type="spellEnd"/>
      <w:r w:rsidRPr="0046672A">
        <w:rPr>
          <w:rFonts w:eastAsia="Times New Roman" w:cs="Times New Roman"/>
          <w:lang w:eastAsia="tr-TR"/>
        </w:rPr>
        <w:t xml:space="preserve">) diye adlandırılan zincirde yer alan önemli unsurları İzmir’de bir araya getirerek, “tek durak” kavramı ile yaşama </w:t>
      </w:r>
      <w:r w:rsidRPr="0046672A">
        <w:rPr>
          <w:rFonts w:eastAsia="Times New Roman" w:cs="Times New Roman"/>
          <w:highlight w:val="green"/>
          <w:lang w:eastAsia="tr-TR"/>
        </w:rPr>
        <w:t>geçiril</w:t>
      </w:r>
      <w:r w:rsidR="00D33A45" w:rsidRPr="0046672A">
        <w:rPr>
          <w:rFonts w:eastAsia="Times New Roman" w:cs="Times New Roman"/>
          <w:highlight w:val="green"/>
          <w:lang w:eastAsia="tr-TR"/>
        </w:rPr>
        <w:t xml:space="preserve">ecek, </w:t>
      </w:r>
      <w:r w:rsidRPr="0046672A">
        <w:rPr>
          <w:rFonts w:eastAsia="Times New Roman" w:cs="Times New Roman"/>
          <w:highlight w:val="green"/>
          <w:lang w:eastAsia="tr-TR"/>
        </w:rPr>
        <w:t>sağlık</w:t>
      </w:r>
      <w:r w:rsidRPr="0046672A">
        <w:rPr>
          <w:rFonts w:eastAsia="Times New Roman" w:cs="Times New Roman"/>
          <w:lang w:eastAsia="tr-TR"/>
        </w:rPr>
        <w:t xml:space="preserve"> alanında fikirden ürüne ve pazara kadar ilerleyen tüm aşamalarda hem sanayiciye</w:t>
      </w:r>
      <w:r w:rsidR="00296886" w:rsidRPr="0046672A">
        <w:rPr>
          <w:rFonts w:eastAsia="Times New Roman" w:cs="Times New Roman"/>
          <w:lang w:eastAsia="tr-TR"/>
        </w:rPr>
        <w:t>,</w:t>
      </w:r>
      <w:r w:rsidRPr="0046672A">
        <w:rPr>
          <w:rFonts w:eastAsia="Times New Roman" w:cs="Times New Roman"/>
          <w:lang w:eastAsia="tr-TR"/>
        </w:rPr>
        <w:t xml:space="preserve"> hem de akademisyene “kolaylaştırıcı”, “hızlandırıcı”,  “geliştirici”, “eş uyumluluk sağlayıcı”, “bir araya getirici” etki yapacaktır. </w:t>
      </w:r>
      <w:proofErr w:type="gramEnd"/>
    </w:p>
    <w:p w:rsidR="00CD027B" w:rsidRDefault="00CD027B" w:rsidP="00CD027B">
      <w:pPr>
        <w:pStyle w:val="ListeParagraf"/>
        <w:spacing w:after="0" w:line="300" w:lineRule="atLeast"/>
        <w:ind w:left="708"/>
        <w:rPr>
          <w:rFonts w:ascii="Roboto" w:eastAsia="Times New Roman" w:hAnsi="Roboto" w:cs="Times New Roman"/>
          <w:sz w:val="24"/>
          <w:szCs w:val="24"/>
          <w:lang w:eastAsia="tr-TR"/>
        </w:rPr>
      </w:pPr>
    </w:p>
    <w:p w:rsidR="00CD72B9" w:rsidRDefault="00FE3BDE" w:rsidP="00B57BD4">
      <w:pPr>
        <w:pStyle w:val="ListeParagraf"/>
        <w:spacing w:after="0" w:line="300" w:lineRule="atLeast"/>
        <w:ind w:left="708"/>
        <w:jc w:val="both"/>
        <w:rPr>
          <w:b/>
        </w:rPr>
      </w:pPr>
      <w:r>
        <w:rPr>
          <w:b/>
          <w:noProof/>
          <w:lang w:eastAsia="tr-TR"/>
        </w:rPr>
        <w:lastRenderedPageBreak/>
        <w:drawing>
          <wp:inline distT="0" distB="0" distL="0" distR="0">
            <wp:extent cx="5286777" cy="3959838"/>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ildiz.jpg"/>
                    <pic:cNvPicPr/>
                  </pic:nvPicPr>
                  <pic:blipFill>
                    <a:blip r:embed="rId5">
                      <a:extLst>
                        <a:ext uri="{28A0092B-C50C-407E-A947-70E740481C1C}">
                          <a14:useLocalDpi xmlns:a14="http://schemas.microsoft.com/office/drawing/2010/main" val="0"/>
                        </a:ext>
                      </a:extLst>
                    </a:blip>
                    <a:stretch>
                      <a:fillRect/>
                    </a:stretch>
                  </pic:blipFill>
                  <pic:spPr>
                    <a:xfrm>
                      <a:off x="0" y="0"/>
                      <a:ext cx="5287578" cy="3960438"/>
                    </a:xfrm>
                    <a:prstGeom prst="rect">
                      <a:avLst/>
                    </a:prstGeom>
                  </pic:spPr>
                </pic:pic>
              </a:graphicData>
            </a:graphic>
          </wp:inline>
        </w:drawing>
      </w:r>
    </w:p>
    <w:p w:rsidR="00CD72B9" w:rsidRDefault="00CD72B9" w:rsidP="00B57BD4">
      <w:pPr>
        <w:pStyle w:val="ListeParagraf"/>
        <w:spacing w:after="0" w:line="300" w:lineRule="atLeast"/>
        <w:ind w:left="708"/>
        <w:jc w:val="both"/>
        <w:rPr>
          <w:b/>
        </w:rPr>
      </w:pPr>
    </w:p>
    <w:p w:rsidR="00AC1A87" w:rsidRDefault="00AC1A87" w:rsidP="00F529BD">
      <w:pPr>
        <w:pStyle w:val="ListeParagraf"/>
        <w:numPr>
          <w:ilvl w:val="1"/>
          <w:numId w:val="20"/>
        </w:numPr>
        <w:ind w:left="993" w:hanging="284"/>
        <w:rPr>
          <w:b/>
        </w:rPr>
      </w:pPr>
      <w:r w:rsidRPr="0046672A">
        <w:rPr>
          <w:b/>
        </w:rPr>
        <w:t>Neden İzmir?</w:t>
      </w:r>
    </w:p>
    <w:p w:rsidR="00FA60CD" w:rsidRDefault="00FA60CD" w:rsidP="00B57BD4">
      <w:pPr>
        <w:pStyle w:val="ListeParagraf"/>
        <w:spacing w:after="0" w:line="300" w:lineRule="atLeast"/>
        <w:ind w:left="708"/>
        <w:jc w:val="both"/>
        <w:rPr>
          <w:b/>
        </w:rPr>
      </w:pPr>
    </w:p>
    <w:p w:rsidR="00FA60CD" w:rsidRPr="00FA60CD" w:rsidRDefault="00FA60CD" w:rsidP="00FA60CD">
      <w:pPr>
        <w:pStyle w:val="ListeParagraf"/>
        <w:spacing w:after="0" w:line="300" w:lineRule="atLeast"/>
        <w:ind w:left="708"/>
        <w:jc w:val="both"/>
        <w:rPr>
          <w:rFonts w:eastAsia="Times New Roman" w:cs="Times New Roman"/>
          <w:lang w:eastAsia="tr-TR"/>
        </w:rPr>
      </w:pPr>
      <w:r w:rsidRPr="00FA60CD">
        <w:rPr>
          <w:rFonts w:eastAsia="Times New Roman" w:cs="Times New Roman"/>
          <w:lang w:eastAsia="tr-TR"/>
        </w:rPr>
        <w:t xml:space="preserve">İzmir’in uluslararası bir sağlık </w:t>
      </w:r>
      <w:proofErr w:type="spellStart"/>
      <w:r w:rsidRPr="00FA60CD">
        <w:rPr>
          <w:rFonts w:eastAsia="Times New Roman" w:cs="Times New Roman"/>
          <w:lang w:eastAsia="tr-TR"/>
        </w:rPr>
        <w:t>inovasyon</w:t>
      </w:r>
      <w:proofErr w:type="spellEnd"/>
      <w:r w:rsidRPr="00FA60CD">
        <w:rPr>
          <w:rFonts w:eastAsia="Times New Roman" w:cs="Times New Roman"/>
          <w:lang w:eastAsia="tr-TR"/>
        </w:rPr>
        <w:t xml:space="preserve"> merkezi olma arzusu, günümüzde hayati öneme sahip olan sağlık alanında evrensel ve sürdürülebilir bir etki yaratma potansiyelini harekete geçirmektedir. Sağlık turizminden tıp fakültelerine, araştırma merkezlerinden teknoloji geliştirme bölgelerine kadar İzmir’in sahip olduğu potansiyelin farkındalığıyla İzmir’i</w:t>
      </w:r>
      <w:r>
        <w:rPr>
          <w:rFonts w:eastAsia="Times New Roman" w:cs="Times New Roman"/>
          <w:lang w:eastAsia="tr-TR"/>
        </w:rPr>
        <w:t xml:space="preserve"> </w:t>
      </w:r>
      <w:r w:rsidRPr="00FA60CD">
        <w:rPr>
          <w:rFonts w:eastAsia="Times New Roman" w:cs="Times New Roman"/>
          <w:lang w:eastAsia="tr-TR"/>
        </w:rPr>
        <w:t xml:space="preserve">güçlü bir oyuncu olarak ve </w:t>
      </w:r>
      <w:proofErr w:type="gramStart"/>
      <w:r w:rsidRPr="00FA60CD">
        <w:rPr>
          <w:rFonts w:eastAsia="Times New Roman" w:cs="Times New Roman"/>
          <w:lang w:eastAsia="tr-TR"/>
        </w:rPr>
        <w:t>global</w:t>
      </w:r>
      <w:proofErr w:type="gramEnd"/>
      <w:r w:rsidRPr="00FA60CD">
        <w:rPr>
          <w:rFonts w:eastAsia="Times New Roman" w:cs="Times New Roman"/>
          <w:lang w:eastAsia="tr-TR"/>
        </w:rPr>
        <w:t xml:space="preserve"> bir sağlık </w:t>
      </w:r>
      <w:proofErr w:type="spellStart"/>
      <w:r w:rsidRPr="00FA60CD">
        <w:rPr>
          <w:rFonts w:eastAsia="Times New Roman" w:cs="Times New Roman"/>
          <w:lang w:eastAsia="tr-TR"/>
        </w:rPr>
        <w:t>inovasyon</w:t>
      </w:r>
      <w:proofErr w:type="spellEnd"/>
      <w:r w:rsidRPr="00FA60CD">
        <w:rPr>
          <w:rFonts w:eastAsia="Times New Roman" w:cs="Times New Roman"/>
          <w:lang w:eastAsia="tr-TR"/>
        </w:rPr>
        <w:t xml:space="preserve"> merkezine dönüştürmek için hızla çalışmaktayız. </w:t>
      </w:r>
    </w:p>
    <w:p w:rsidR="00FA60CD" w:rsidRDefault="00FA60CD" w:rsidP="00FA60CD">
      <w:pPr>
        <w:pStyle w:val="ListeParagraf"/>
        <w:spacing w:after="0" w:line="300" w:lineRule="atLeast"/>
        <w:ind w:left="708"/>
        <w:jc w:val="both"/>
        <w:rPr>
          <w:rFonts w:eastAsia="Times New Roman" w:cs="Times New Roman"/>
          <w:lang w:eastAsia="tr-TR"/>
        </w:rPr>
      </w:pPr>
    </w:p>
    <w:p w:rsidR="00FA60CD" w:rsidRDefault="00FA60CD" w:rsidP="00FA60CD">
      <w:pPr>
        <w:pStyle w:val="ListeParagraf"/>
        <w:spacing w:after="0" w:line="300" w:lineRule="atLeast"/>
        <w:ind w:left="708"/>
        <w:jc w:val="both"/>
        <w:rPr>
          <w:rFonts w:eastAsia="Times New Roman" w:cs="Times New Roman"/>
          <w:lang w:eastAsia="tr-TR"/>
        </w:rPr>
      </w:pPr>
      <w:proofErr w:type="spellStart"/>
      <w:r w:rsidRPr="00FA60CD">
        <w:rPr>
          <w:rFonts w:eastAsia="Times New Roman" w:cs="Times New Roman"/>
          <w:lang w:eastAsia="tr-TR"/>
        </w:rPr>
        <w:t>BioİZMİR</w:t>
      </w:r>
      <w:proofErr w:type="spellEnd"/>
      <w:r w:rsidRPr="00FA60CD">
        <w:rPr>
          <w:rFonts w:eastAsia="Times New Roman" w:cs="Times New Roman"/>
          <w:lang w:eastAsia="tr-TR"/>
        </w:rPr>
        <w:t xml:space="preserve"> projesi ile “sağlık teknolojileri hızlandırıcısı” olarak İzmir Kalkınma ajansı desteği ile Dokuz Eylül Üniversitesi ve Dokuz Eylül Teknoloji Geliştirme A.Ş. (DEPARK) ortaklığında bu amaca hizmet etmek üzere yola çıkmış bulunmaktayız.</w:t>
      </w:r>
    </w:p>
    <w:p w:rsidR="00FA60CD" w:rsidRDefault="00FA60CD" w:rsidP="00FA60CD">
      <w:pPr>
        <w:pStyle w:val="ListeParagraf"/>
        <w:spacing w:after="0" w:line="300" w:lineRule="atLeast"/>
        <w:ind w:left="708"/>
        <w:jc w:val="both"/>
        <w:rPr>
          <w:rFonts w:eastAsia="Times New Roman" w:cs="Times New Roman"/>
          <w:lang w:eastAsia="tr-TR"/>
        </w:rPr>
      </w:pPr>
    </w:p>
    <w:p w:rsidR="00884614" w:rsidRPr="00F529BD" w:rsidRDefault="00884614" w:rsidP="00F529BD">
      <w:pPr>
        <w:ind w:left="708" w:firstLine="708"/>
        <w:rPr>
          <w:b/>
        </w:rPr>
      </w:pPr>
      <w:r w:rsidRPr="00F529BD">
        <w:rPr>
          <w:b/>
        </w:rPr>
        <w:t>Neden İzmir?</w:t>
      </w:r>
    </w:p>
    <w:p w:rsidR="00884614" w:rsidRDefault="00884614" w:rsidP="00FA60CD">
      <w:pPr>
        <w:pStyle w:val="ListeParagraf"/>
        <w:spacing w:after="0" w:line="300" w:lineRule="atLeast"/>
        <w:ind w:left="708"/>
        <w:jc w:val="both"/>
        <w:rPr>
          <w:b/>
          <w:i/>
        </w:rPr>
      </w:pPr>
    </w:p>
    <w:p w:rsidR="00FA60CD" w:rsidRPr="00884614" w:rsidRDefault="00FA60CD" w:rsidP="00F529BD">
      <w:pPr>
        <w:pStyle w:val="ListeParagraf"/>
        <w:spacing w:after="0" w:line="300" w:lineRule="atLeast"/>
        <w:ind w:left="708"/>
        <w:jc w:val="both"/>
        <w:rPr>
          <w:b/>
          <w:i/>
          <w:u w:val="single"/>
        </w:rPr>
      </w:pPr>
      <w:r w:rsidRPr="00884614">
        <w:rPr>
          <w:b/>
          <w:i/>
          <w:u w:val="single"/>
        </w:rPr>
        <w:t>İzmir</w:t>
      </w:r>
      <w:r w:rsidR="00884614" w:rsidRPr="00884614">
        <w:rPr>
          <w:b/>
          <w:i/>
          <w:u w:val="single"/>
        </w:rPr>
        <w:t>,</w:t>
      </w:r>
      <w:r w:rsidRPr="00884614">
        <w:rPr>
          <w:b/>
          <w:i/>
          <w:u w:val="single"/>
        </w:rPr>
        <w:t xml:space="preserve"> </w:t>
      </w:r>
      <w:r w:rsidR="00884614" w:rsidRPr="00884614">
        <w:rPr>
          <w:b/>
          <w:i/>
          <w:u w:val="single"/>
        </w:rPr>
        <w:t>uluslararası bir merkez</w:t>
      </w:r>
    </w:p>
    <w:p w:rsidR="00FA60CD" w:rsidRPr="00884614" w:rsidRDefault="00FA60CD" w:rsidP="00FA60CD">
      <w:pPr>
        <w:pStyle w:val="ListeParagraf"/>
        <w:spacing w:after="0" w:line="300" w:lineRule="atLeast"/>
        <w:ind w:left="708"/>
        <w:jc w:val="both"/>
        <w:rPr>
          <w:rFonts w:eastAsia="Times New Roman" w:cs="Times New Roman"/>
          <w:i/>
          <w:lang w:eastAsia="tr-TR"/>
        </w:rPr>
      </w:pPr>
      <w:r w:rsidRPr="00884614">
        <w:rPr>
          <w:rFonts w:eastAsia="Times New Roman" w:cs="Times New Roman"/>
          <w:i/>
          <w:lang w:eastAsia="tr-TR"/>
        </w:rPr>
        <w:t>Türkiye’nin en önemli dış ticaret kentlerinden biri olan İzmir, Avrupa Birliği ülkelerine, Yakın ve Orta Doğu ülkelerine yakın olan coğrafi konumunun getirdiği avantaj sayesinde Türkiye’nin en büyük 2. limanına sahiptir.</w:t>
      </w:r>
    </w:p>
    <w:p w:rsidR="00FA60CD" w:rsidRPr="00884614" w:rsidRDefault="00FA60CD" w:rsidP="00FA60CD">
      <w:pPr>
        <w:pStyle w:val="ListeParagraf"/>
        <w:spacing w:after="0" w:line="300" w:lineRule="atLeast"/>
        <w:ind w:left="708"/>
        <w:jc w:val="both"/>
        <w:rPr>
          <w:rFonts w:eastAsia="Times New Roman" w:cs="Times New Roman"/>
          <w:i/>
          <w:lang w:eastAsia="tr-TR"/>
        </w:rPr>
      </w:pPr>
    </w:p>
    <w:p w:rsidR="00FA60CD" w:rsidRPr="00884614" w:rsidRDefault="00FA60CD" w:rsidP="00FA60CD">
      <w:pPr>
        <w:pStyle w:val="ListeParagraf"/>
        <w:spacing w:after="0" w:line="300" w:lineRule="atLeast"/>
        <w:ind w:left="708"/>
        <w:jc w:val="both"/>
        <w:rPr>
          <w:rFonts w:eastAsia="Times New Roman" w:cs="Times New Roman"/>
          <w:i/>
          <w:lang w:eastAsia="tr-TR"/>
        </w:rPr>
      </w:pPr>
      <w:r w:rsidRPr="00884614">
        <w:rPr>
          <w:rFonts w:eastAsia="Times New Roman" w:cs="Times New Roman"/>
          <w:i/>
          <w:lang w:eastAsia="tr-TR"/>
        </w:rPr>
        <w:t>Hava taşımacılığı açısından ise, şehir merkezinin sadece 18km uzağında konumlanmış, demiryolu ve otoyol bağlantılarına sahip Adnan Menderes Havalimanı’na sahiptir. Avrupa ve Orta Doğu’da yer alan ülkelerdeki 98’den fazla şehre doğrudan uçuşlar vardır.</w:t>
      </w:r>
    </w:p>
    <w:p w:rsidR="00FA60CD" w:rsidRPr="00884614" w:rsidRDefault="00FA60CD" w:rsidP="00FA60CD">
      <w:pPr>
        <w:pStyle w:val="ListeParagraf"/>
        <w:spacing w:after="0" w:line="300" w:lineRule="atLeast"/>
        <w:ind w:left="708"/>
        <w:jc w:val="both"/>
        <w:rPr>
          <w:rFonts w:eastAsia="Times New Roman" w:cs="Times New Roman"/>
          <w:i/>
          <w:lang w:eastAsia="tr-TR"/>
        </w:rPr>
      </w:pPr>
    </w:p>
    <w:p w:rsidR="00FE3BDE" w:rsidRDefault="00FE3BDE">
      <w:pPr>
        <w:rPr>
          <w:b/>
          <w:i/>
          <w:u w:val="single"/>
        </w:rPr>
      </w:pPr>
      <w:r>
        <w:rPr>
          <w:b/>
          <w:i/>
          <w:u w:val="single"/>
        </w:rPr>
        <w:br w:type="page"/>
      </w:r>
    </w:p>
    <w:p w:rsidR="00884614" w:rsidRPr="00884614" w:rsidRDefault="00884614" w:rsidP="00884614">
      <w:pPr>
        <w:pStyle w:val="ListeParagraf"/>
        <w:spacing w:after="0" w:line="300" w:lineRule="atLeast"/>
        <w:ind w:left="708"/>
        <w:jc w:val="both"/>
        <w:rPr>
          <w:b/>
          <w:i/>
          <w:u w:val="single"/>
        </w:rPr>
      </w:pPr>
      <w:r w:rsidRPr="00884614">
        <w:rPr>
          <w:b/>
          <w:i/>
          <w:u w:val="single"/>
        </w:rPr>
        <w:lastRenderedPageBreak/>
        <w:t xml:space="preserve">İzmir, yüksek yaşam standartlarına sahip </w:t>
      </w:r>
    </w:p>
    <w:p w:rsidR="00884614" w:rsidRPr="00884614" w:rsidRDefault="00884614" w:rsidP="00FE3BDE">
      <w:pPr>
        <w:pStyle w:val="ListeParagraf"/>
        <w:spacing w:after="0" w:line="300" w:lineRule="atLeast"/>
        <w:ind w:left="708"/>
        <w:jc w:val="both"/>
        <w:rPr>
          <w:rFonts w:eastAsia="Times New Roman" w:cs="Times New Roman"/>
          <w:i/>
          <w:lang w:eastAsia="tr-TR"/>
        </w:rPr>
      </w:pPr>
      <w:r w:rsidRPr="00884614">
        <w:rPr>
          <w:rFonts w:eastAsia="Times New Roman" w:cs="Times New Roman"/>
          <w:i/>
          <w:lang w:eastAsia="tr-TR"/>
        </w:rPr>
        <w:t xml:space="preserve">Sadece çalışmak için değil, yaşamak için de etkileyici bir </w:t>
      </w:r>
      <w:r w:rsidR="00FE3BDE">
        <w:rPr>
          <w:rFonts w:eastAsia="Times New Roman" w:cs="Times New Roman"/>
          <w:i/>
          <w:lang w:eastAsia="tr-TR"/>
        </w:rPr>
        <w:t>şehir.</w:t>
      </w:r>
    </w:p>
    <w:p w:rsidR="00FE3BDE" w:rsidRDefault="00FE3BDE" w:rsidP="00884614">
      <w:pPr>
        <w:pStyle w:val="ListeParagraf"/>
        <w:spacing w:after="0" w:line="300" w:lineRule="atLeast"/>
        <w:ind w:left="708"/>
        <w:jc w:val="both"/>
        <w:rPr>
          <w:b/>
          <w:i/>
          <w:u w:val="single"/>
        </w:rPr>
      </w:pPr>
    </w:p>
    <w:p w:rsidR="00884614" w:rsidRPr="00884614" w:rsidRDefault="00884614" w:rsidP="00884614">
      <w:pPr>
        <w:pStyle w:val="ListeParagraf"/>
        <w:spacing w:after="0" w:line="300" w:lineRule="atLeast"/>
        <w:ind w:left="708"/>
        <w:jc w:val="both"/>
        <w:rPr>
          <w:b/>
          <w:i/>
          <w:u w:val="single"/>
        </w:rPr>
      </w:pPr>
      <w:r w:rsidRPr="00884614">
        <w:rPr>
          <w:b/>
          <w:i/>
          <w:u w:val="single"/>
        </w:rPr>
        <w:t>İzmir, genç bir nüfusa sahip</w:t>
      </w:r>
    </w:p>
    <w:p w:rsidR="00884614" w:rsidRPr="00884614" w:rsidRDefault="00884614" w:rsidP="00884614">
      <w:pPr>
        <w:pStyle w:val="ListeParagraf"/>
        <w:spacing w:after="0" w:line="300" w:lineRule="atLeast"/>
        <w:ind w:left="708"/>
        <w:jc w:val="both"/>
        <w:rPr>
          <w:rFonts w:eastAsia="Times New Roman" w:cs="Times New Roman"/>
          <w:i/>
          <w:lang w:eastAsia="tr-TR"/>
        </w:rPr>
      </w:pPr>
      <w:r w:rsidRPr="00884614">
        <w:rPr>
          <w:rFonts w:eastAsia="Times New Roman" w:cs="Times New Roman"/>
          <w:i/>
          <w:lang w:eastAsia="tr-TR"/>
        </w:rPr>
        <w:t>4 milyonluk nüfusun %43’ü 30 yaşın altında</w:t>
      </w:r>
      <w:r w:rsidR="00FE3BDE">
        <w:rPr>
          <w:rFonts w:eastAsia="Times New Roman" w:cs="Times New Roman"/>
          <w:i/>
          <w:lang w:eastAsia="tr-TR"/>
        </w:rPr>
        <w:t>.</w:t>
      </w:r>
    </w:p>
    <w:p w:rsidR="00FE3BDE" w:rsidRDefault="00FE3BDE" w:rsidP="00884614">
      <w:pPr>
        <w:pStyle w:val="ListeParagraf"/>
        <w:spacing w:after="0" w:line="300" w:lineRule="atLeast"/>
        <w:ind w:left="708"/>
        <w:jc w:val="both"/>
        <w:rPr>
          <w:b/>
        </w:rPr>
      </w:pPr>
    </w:p>
    <w:p w:rsidR="00884614" w:rsidRPr="00FE3BDE" w:rsidRDefault="00FE3BDE" w:rsidP="00884614">
      <w:pPr>
        <w:pStyle w:val="ListeParagraf"/>
        <w:spacing w:after="0" w:line="300" w:lineRule="atLeast"/>
        <w:ind w:left="708"/>
        <w:jc w:val="both"/>
        <w:rPr>
          <w:b/>
          <w:i/>
          <w:u w:val="single"/>
        </w:rPr>
      </w:pPr>
      <w:r w:rsidRPr="00FE3BDE">
        <w:rPr>
          <w:b/>
          <w:i/>
          <w:u w:val="single"/>
        </w:rPr>
        <w:t>İzmir, b</w:t>
      </w:r>
      <w:r w:rsidR="00884614" w:rsidRPr="00FE3BDE">
        <w:rPr>
          <w:b/>
          <w:i/>
          <w:u w:val="single"/>
        </w:rPr>
        <w:t xml:space="preserve">aşarılı </w:t>
      </w:r>
      <w:r w:rsidRPr="00FE3BDE">
        <w:rPr>
          <w:b/>
          <w:i/>
          <w:u w:val="single"/>
        </w:rPr>
        <w:t>bir ekonomiye sahip</w:t>
      </w:r>
    </w:p>
    <w:p w:rsidR="00FE3BDE" w:rsidRPr="00FE3BDE" w:rsidRDefault="00FE3BDE" w:rsidP="00FE3BDE">
      <w:pPr>
        <w:pStyle w:val="ListeParagraf"/>
        <w:numPr>
          <w:ilvl w:val="0"/>
          <w:numId w:val="15"/>
        </w:numPr>
        <w:spacing w:after="160" w:line="259" w:lineRule="auto"/>
        <w:rPr>
          <w:rFonts w:eastAsia="Times New Roman" w:cs="Times New Roman"/>
          <w:i/>
          <w:lang w:eastAsia="tr-TR"/>
        </w:rPr>
      </w:pPr>
      <w:r w:rsidRPr="00FE3BDE">
        <w:rPr>
          <w:rFonts w:eastAsia="Times New Roman" w:cs="Times New Roman"/>
          <w:i/>
          <w:lang w:eastAsia="tr-TR"/>
        </w:rPr>
        <w:t xml:space="preserve">Türkiye’deki en gelişmiş 3. </w:t>
      </w:r>
      <w:r>
        <w:rPr>
          <w:rFonts w:eastAsia="Times New Roman" w:cs="Times New Roman"/>
          <w:i/>
          <w:lang w:eastAsia="tr-TR"/>
        </w:rPr>
        <w:t>ş</w:t>
      </w:r>
      <w:r w:rsidRPr="00FE3BDE">
        <w:rPr>
          <w:rFonts w:eastAsia="Times New Roman" w:cs="Times New Roman"/>
          <w:i/>
          <w:lang w:eastAsia="tr-TR"/>
        </w:rPr>
        <w:t>ehir</w:t>
      </w:r>
    </w:p>
    <w:p w:rsidR="00FE3BDE" w:rsidRPr="00FE3BDE" w:rsidRDefault="00FE3BDE" w:rsidP="00FE3BDE">
      <w:pPr>
        <w:pStyle w:val="ListeParagraf"/>
        <w:numPr>
          <w:ilvl w:val="0"/>
          <w:numId w:val="15"/>
        </w:numPr>
        <w:spacing w:after="160" w:line="259" w:lineRule="auto"/>
        <w:rPr>
          <w:rFonts w:eastAsia="Times New Roman" w:cs="Times New Roman"/>
          <w:i/>
          <w:lang w:eastAsia="tr-TR"/>
        </w:rPr>
      </w:pPr>
      <w:r w:rsidRPr="00FE3BDE">
        <w:rPr>
          <w:rFonts w:eastAsia="Times New Roman" w:cs="Times New Roman"/>
          <w:i/>
          <w:lang w:eastAsia="tr-TR"/>
        </w:rPr>
        <w:t xml:space="preserve">Türkiye’ </w:t>
      </w:r>
      <w:proofErr w:type="spellStart"/>
      <w:r w:rsidRPr="00FE3BDE">
        <w:rPr>
          <w:rFonts w:eastAsia="Times New Roman" w:cs="Times New Roman"/>
          <w:i/>
          <w:lang w:eastAsia="tr-TR"/>
        </w:rPr>
        <w:t>nin</w:t>
      </w:r>
      <w:proofErr w:type="spellEnd"/>
      <w:r w:rsidRPr="00FE3BDE">
        <w:rPr>
          <w:rFonts w:eastAsia="Times New Roman" w:cs="Times New Roman"/>
          <w:i/>
          <w:lang w:eastAsia="tr-TR"/>
        </w:rPr>
        <w:t xml:space="preserve"> en büyük ikinci ticaret merkezi</w:t>
      </w:r>
    </w:p>
    <w:p w:rsidR="00FE3BDE" w:rsidRPr="00FE3BDE" w:rsidRDefault="00FE3BDE" w:rsidP="00FE3BDE">
      <w:pPr>
        <w:pStyle w:val="ListeParagraf"/>
        <w:numPr>
          <w:ilvl w:val="0"/>
          <w:numId w:val="15"/>
        </w:numPr>
        <w:spacing w:after="160" w:line="259" w:lineRule="auto"/>
        <w:rPr>
          <w:rFonts w:eastAsia="Times New Roman" w:cs="Times New Roman"/>
          <w:i/>
          <w:lang w:eastAsia="tr-TR"/>
        </w:rPr>
      </w:pPr>
      <w:proofErr w:type="spellStart"/>
      <w:r w:rsidRPr="00FE3BDE">
        <w:rPr>
          <w:rFonts w:eastAsia="Times New Roman" w:cs="Times New Roman"/>
          <w:i/>
          <w:lang w:eastAsia="tr-TR"/>
        </w:rPr>
        <w:t>The</w:t>
      </w:r>
      <w:proofErr w:type="spellEnd"/>
      <w:r w:rsidRPr="00FE3BDE">
        <w:rPr>
          <w:rFonts w:eastAsia="Times New Roman" w:cs="Times New Roman"/>
          <w:i/>
          <w:lang w:eastAsia="tr-TR"/>
        </w:rPr>
        <w:t> </w:t>
      </w:r>
      <w:proofErr w:type="spellStart"/>
      <w:r w:rsidRPr="00FE3BDE">
        <w:rPr>
          <w:rFonts w:eastAsia="Times New Roman" w:cs="Times New Roman"/>
          <w:i/>
          <w:lang w:eastAsia="tr-TR"/>
        </w:rPr>
        <w:t>Brookings</w:t>
      </w:r>
      <w:proofErr w:type="spellEnd"/>
      <w:r w:rsidRPr="00FE3BDE">
        <w:rPr>
          <w:rFonts w:eastAsia="Times New Roman" w:cs="Times New Roman"/>
          <w:i/>
          <w:lang w:eastAsia="tr-TR"/>
        </w:rPr>
        <w:t xml:space="preserve"> </w:t>
      </w:r>
      <w:proofErr w:type="spellStart"/>
      <w:r w:rsidRPr="00FE3BDE">
        <w:rPr>
          <w:rFonts w:eastAsia="Times New Roman" w:cs="Times New Roman"/>
          <w:i/>
          <w:lang w:eastAsia="tr-TR"/>
        </w:rPr>
        <w:t>Institution</w:t>
      </w:r>
      <w:proofErr w:type="spellEnd"/>
      <w:r w:rsidRPr="00FE3BDE">
        <w:rPr>
          <w:rFonts w:eastAsia="Times New Roman" w:cs="Times New Roman"/>
          <w:i/>
          <w:lang w:eastAsia="tr-TR"/>
        </w:rPr>
        <w:t xml:space="preserve"> tarafından yayınlanan Global Metro </w:t>
      </w:r>
      <w:proofErr w:type="spellStart"/>
      <w:r w:rsidRPr="00FE3BDE">
        <w:rPr>
          <w:rFonts w:eastAsia="Times New Roman" w:cs="Times New Roman"/>
          <w:i/>
          <w:lang w:eastAsia="tr-TR"/>
        </w:rPr>
        <w:t>Monitor</w:t>
      </w:r>
      <w:proofErr w:type="spellEnd"/>
      <w:r w:rsidRPr="00FE3BDE">
        <w:rPr>
          <w:rFonts w:eastAsia="Times New Roman" w:cs="Times New Roman"/>
          <w:i/>
          <w:lang w:eastAsia="tr-TR"/>
        </w:rPr>
        <w:t xml:space="preserve"> 2011 Raporu’na göre, dünyada en hızlı yükseliş gösteren küresel </w:t>
      </w:r>
      <w:proofErr w:type="gramStart"/>
      <w:r w:rsidRPr="00FE3BDE">
        <w:rPr>
          <w:rFonts w:eastAsia="Times New Roman" w:cs="Times New Roman"/>
          <w:i/>
          <w:lang w:eastAsia="tr-TR"/>
        </w:rPr>
        <w:t>metropol</w:t>
      </w:r>
      <w:proofErr w:type="gramEnd"/>
      <w:r w:rsidRPr="00FE3BDE">
        <w:rPr>
          <w:rFonts w:eastAsia="Times New Roman" w:cs="Times New Roman"/>
          <w:i/>
          <w:lang w:eastAsia="tr-TR"/>
        </w:rPr>
        <w:t xml:space="preserve"> ekonomileri arasında 4. s</w:t>
      </w:r>
      <w:r>
        <w:rPr>
          <w:rFonts w:eastAsia="Times New Roman" w:cs="Times New Roman"/>
          <w:i/>
          <w:lang w:eastAsia="tr-TR"/>
        </w:rPr>
        <w:t>ırada</w:t>
      </w:r>
    </w:p>
    <w:p w:rsidR="00FE3BDE" w:rsidRPr="00FE3BDE" w:rsidRDefault="00FE3BDE" w:rsidP="00FE3BDE">
      <w:pPr>
        <w:pStyle w:val="ListeParagraf"/>
        <w:numPr>
          <w:ilvl w:val="0"/>
          <w:numId w:val="15"/>
        </w:numPr>
        <w:spacing w:after="160" w:line="259" w:lineRule="auto"/>
        <w:rPr>
          <w:rFonts w:eastAsia="Times New Roman" w:cs="Times New Roman"/>
          <w:i/>
          <w:lang w:eastAsia="tr-TR"/>
        </w:rPr>
      </w:pPr>
      <w:r w:rsidRPr="00FE3BDE">
        <w:rPr>
          <w:rFonts w:eastAsia="Times New Roman" w:cs="Times New Roman"/>
          <w:i/>
          <w:lang w:eastAsia="tr-TR"/>
        </w:rPr>
        <w:t xml:space="preserve">Uluslararası şirketlerin tercihi: Philip Morris, Hugo </w:t>
      </w:r>
      <w:proofErr w:type="spellStart"/>
      <w:r w:rsidRPr="00FE3BDE">
        <w:rPr>
          <w:rFonts w:eastAsia="Times New Roman" w:cs="Times New Roman"/>
          <w:i/>
          <w:lang w:eastAsia="tr-TR"/>
        </w:rPr>
        <w:t>Boss</w:t>
      </w:r>
      <w:proofErr w:type="spellEnd"/>
      <w:r w:rsidRPr="00FE3BDE">
        <w:rPr>
          <w:rFonts w:eastAsia="Times New Roman" w:cs="Times New Roman"/>
          <w:i/>
          <w:lang w:eastAsia="tr-TR"/>
        </w:rPr>
        <w:t xml:space="preserve">, </w:t>
      </w:r>
      <w:proofErr w:type="spellStart"/>
      <w:r w:rsidRPr="00FE3BDE">
        <w:rPr>
          <w:rFonts w:eastAsia="Times New Roman" w:cs="Times New Roman"/>
          <w:i/>
          <w:lang w:eastAsia="tr-TR"/>
        </w:rPr>
        <w:t>Akzo</w:t>
      </w:r>
      <w:proofErr w:type="spellEnd"/>
      <w:r w:rsidRPr="00FE3BDE">
        <w:rPr>
          <w:rFonts w:eastAsia="Times New Roman" w:cs="Times New Roman"/>
          <w:i/>
          <w:lang w:eastAsia="tr-TR"/>
        </w:rPr>
        <w:t xml:space="preserve"> Nobel, </w:t>
      </w:r>
      <w:proofErr w:type="spellStart"/>
      <w:r w:rsidRPr="00FE3BDE">
        <w:rPr>
          <w:rFonts w:eastAsia="Times New Roman" w:cs="Times New Roman"/>
          <w:i/>
          <w:lang w:eastAsia="tr-TR"/>
        </w:rPr>
        <w:t>Coca</w:t>
      </w:r>
      <w:proofErr w:type="spellEnd"/>
      <w:r w:rsidRPr="00FE3BDE">
        <w:rPr>
          <w:rFonts w:eastAsia="Times New Roman" w:cs="Times New Roman"/>
          <w:i/>
          <w:lang w:eastAsia="tr-TR"/>
        </w:rPr>
        <w:t xml:space="preserve"> Cola, IBM, General </w:t>
      </w:r>
      <w:proofErr w:type="spellStart"/>
      <w:r>
        <w:rPr>
          <w:rFonts w:eastAsia="Times New Roman" w:cs="Times New Roman"/>
          <w:i/>
          <w:lang w:eastAsia="tr-TR"/>
        </w:rPr>
        <w:t>Motors</w:t>
      </w:r>
      <w:proofErr w:type="spellEnd"/>
      <w:r>
        <w:rPr>
          <w:rFonts w:eastAsia="Times New Roman" w:cs="Times New Roman"/>
          <w:i/>
          <w:lang w:eastAsia="tr-TR"/>
        </w:rPr>
        <w:t xml:space="preserve">, </w:t>
      </w:r>
      <w:proofErr w:type="spellStart"/>
      <w:r>
        <w:rPr>
          <w:rFonts w:eastAsia="Times New Roman" w:cs="Times New Roman"/>
          <w:i/>
          <w:lang w:eastAsia="tr-TR"/>
        </w:rPr>
        <w:t>Pratt&amp;Whitney</w:t>
      </w:r>
      <w:proofErr w:type="spellEnd"/>
      <w:r>
        <w:rPr>
          <w:rFonts w:eastAsia="Times New Roman" w:cs="Times New Roman"/>
          <w:i/>
          <w:lang w:eastAsia="tr-TR"/>
        </w:rPr>
        <w:t xml:space="preserve">, </w:t>
      </w:r>
      <w:proofErr w:type="spellStart"/>
      <w:r>
        <w:rPr>
          <w:rFonts w:eastAsia="Times New Roman" w:cs="Times New Roman"/>
          <w:i/>
          <w:lang w:eastAsia="tr-TR"/>
        </w:rPr>
        <w:t>Ericcson</w:t>
      </w:r>
      <w:proofErr w:type="spellEnd"/>
    </w:p>
    <w:p w:rsidR="00FE3BDE" w:rsidRPr="00FE3BDE" w:rsidRDefault="00FE3BDE" w:rsidP="00FE3BDE">
      <w:pPr>
        <w:pStyle w:val="ListeParagraf"/>
        <w:numPr>
          <w:ilvl w:val="0"/>
          <w:numId w:val="15"/>
        </w:numPr>
        <w:spacing w:after="160" w:line="259" w:lineRule="auto"/>
        <w:rPr>
          <w:rFonts w:eastAsia="Times New Roman" w:cs="Times New Roman"/>
          <w:i/>
          <w:lang w:eastAsia="tr-TR"/>
        </w:rPr>
      </w:pPr>
      <w:r w:rsidRPr="00FE3BDE">
        <w:rPr>
          <w:rFonts w:eastAsia="Times New Roman" w:cs="Times New Roman"/>
          <w:i/>
          <w:lang w:eastAsia="tr-TR"/>
        </w:rPr>
        <w:t>13 organize sanayi bölgesi, 2 serbest bölge, 3 teknoloji geliştirme bölgesine sahip.</w:t>
      </w:r>
    </w:p>
    <w:p w:rsidR="00884614" w:rsidRPr="00884614" w:rsidRDefault="00884614" w:rsidP="00884614">
      <w:pPr>
        <w:pStyle w:val="ListeParagraf"/>
        <w:spacing w:after="0" w:line="300" w:lineRule="atLeast"/>
        <w:ind w:left="708"/>
        <w:jc w:val="both"/>
        <w:rPr>
          <w:b/>
        </w:rPr>
      </w:pPr>
    </w:p>
    <w:p w:rsidR="00FE3BDE" w:rsidRPr="00FE3BDE" w:rsidRDefault="00FE3BDE" w:rsidP="00FE3BDE">
      <w:pPr>
        <w:pStyle w:val="ListeParagraf"/>
        <w:spacing w:after="0" w:line="300" w:lineRule="atLeast"/>
        <w:ind w:left="708"/>
        <w:jc w:val="both"/>
        <w:rPr>
          <w:b/>
          <w:i/>
          <w:u w:val="single"/>
        </w:rPr>
      </w:pPr>
      <w:r w:rsidRPr="00FE3BDE">
        <w:rPr>
          <w:b/>
          <w:i/>
          <w:u w:val="single"/>
        </w:rPr>
        <w:t>İzmir, sağlık turizminde yükselen bir değer</w:t>
      </w:r>
    </w:p>
    <w:p w:rsidR="00FE3BDE" w:rsidRPr="00FE3BDE" w:rsidRDefault="00FE3BDE" w:rsidP="00FE3BDE">
      <w:pPr>
        <w:pStyle w:val="ListeParagraf"/>
        <w:spacing w:after="0" w:line="300" w:lineRule="atLeast"/>
        <w:ind w:left="708"/>
        <w:jc w:val="both"/>
        <w:rPr>
          <w:rFonts w:eastAsia="Times New Roman" w:cs="Times New Roman"/>
          <w:i/>
          <w:lang w:eastAsia="tr-TR"/>
        </w:rPr>
      </w:pPr>
      <w:r>
        <w:rPr>
          <w:rFonts w:eastAsia="Times New Roman" w:cs="Times New Roman"/>
          <w:i/>
          <w:lang w:eastAsia="tr-TR"/>
        </w:rPr>
        <w:t>Sağlık</w:t>
      </w:r>
      <w:r w:rsidRPr="00FE3BDE">
        <w:rPr>
          <w:rFonts w:eastAsia="Times New Roman" w:cs="Times New Roman"/>
          <w:i/>
          <w:lang w:eastAsia="tr-TR"/>
        </w:rPr>
        <w:t xml:space="preserve"> turizm</w:t>
      </w:r>
      <w:r>
        <w:rPr>
          <w:rFonts w:eastAsia="Times New Roman" w:cs="Times New Roman"/>
          <w:i/>
          <w:lang w:eastAsia="tr-TR"/>
        </w:rPr>
        <w:t>i</w:t>
      </w:r>
      <w:r w:rsidRPr="00FE3BDE">
        <w:rPr>
          <w:rFonts w:eastAsia="Times New Roman" w:cs="Times New Roman"/>
          <w:i/>
          <w:lang w:eastAsia="tr-TR"/>
        </w:rPr>
        <w:t xml:space="preserve"> ve termal turizm, İzmir’e değerli yatırım fırsatları sun</w:t>
      </w:r>
      <w:r>
        <w:rPr>
          <w:rFonts w:eastAsia="Times New Roman" w:cs="Times New Roman"/>
          <w:i/>
          <w:lang w:eastAsia="tr-TR"/>
        </w:rPr>
        <w:t>maktadır</w:t>
      </w:r>
      <w:r w:rsidRPr="00FE3BDE">
        <w:rPr>
          <w:rFonts w:eastAsia="Times New Roman" w:cs="Times New Roman"/>
          <w:i/>
          <w:lang w:eastAsia="tr-TR"/>
        </w:rPr>
        <w:t>.</w:t>
      </w:r>
    </w:p>
    <w:p w:rsidR="00FA60CD" w:rsidRDefault="00FA60CD" w:rsidP="00B57BD4">
      <w:pPr>
        <w:pStyle w:val="ListeParagraf"/>
        <w:spacing w:after="0" w:line="300" w:lineRule="atLeast"/>
        <w:ind w:left="708"/>
        <w:jc w:val="both"/>
        <w:rPr>
          <w:b/>
        </w:rPr>
      </w:pPr>
    </w:p>
    <w:p w:rsidR="00B97090" w:rsidRDefault="00B97090" w:rsidP="00B97090">
      <w:pPr>
        <w:pStyle w:val="ListeParagraf"/>
        <w:spacing w:after="0" w:line="300" w:lineRule="atLeast"/>
        <w:ind w:left="708"/>
        <w:jc w:val="both"/>
        <w:rPr>
          <w:b/>
          <w:i/>
          <w:u w:val="single"/>
        </w:rPr>
      </w:pPr>
      <w:r w:rsidRPr="00B97090">
        <w:rPr>
          <w:b/>
          <w:i/>
          <w:u w:val="single"/>
        </w:rPr>
        <w:t>Endüstriyel işbirliği olanakları</w:t>
      </w:r>
    </w:p>
    <w:p w:rsidR="00B97090" w:rsidRPr="00B97090" w:rsidRDefault="00B97090" w:rsidP="00B97090">
      <w:pPr>
        <w:pStyle w:val="ListeParagraf"/>
        <w:spacing w:after="0" w:line="300" w:lineRule="atLeast"/>
        <w:ind w:left="708"/>
        <w:jc w:val="both"/>
        <w:rPr>
          <w:rFonts w:eastAsia="Times New Roman" w:cs="Times New Roman"/>
          <w:i/>
          <w:lang w:eastAsia="tr-TR"/>
        </w:rPr>
      </w:pPr>
      <w:r w:rsidRPr="00B97090">
        <w:rPr>
          <w:rFonts w:eastAsia="Times New Roman" w:cs="Times New Roman"/>
          <w:i/>
          <w:lang w:eastAsia="tr-TR"/>
        </w:rPr>
        <w:t xml:space="preserve">İzmir, </w:t>
      </w:r>
      <w:r>
        <w:rPr>
          <w:rFonts w:eastAsia="Times New Roman" w:cs="Times New Roman"/>
          <w:i/>
          <w:lang w:eastAsia="tr-TR"/>
        </w:rPr>
        <w:t>y</w:t>
      </w:r>
      <w:r w:rsidRPr="00B97090">
        <w:rPr>
          <w:rFonts w:eastAsia="Times New Roman" w:cs="Times New Roman"/>
          <w:i/>
          <w:lang w:eastAsia="tr-TR"/>
        </w:rPr>
        <w:t xml:space="preserve">üksek standartlara sahip yerel şirketleriyle </w:t>
      </w:r>
      <w:r>
        <w:rPr>
          <w:rFonts w:eastAsia="Times New Roman" w:cs="Times New Roman"/>
          <w:i/>
          <w:lang w:eastAsia="tr-TR"/>
        </w:rPr>
        <w:t xml:space="preserve">Sağlık Bakanlığı tarafından hazırlanan </w:t>
      </w:r>
      <w:proofErr w:type="spellStart"/>
      <w:r w:rsidRPr="00B97090">
        <w:rPr>
          <w:rFonts w:eastAsia="Times New Roman" w:cs="Times New Roman"/>
          <w:i/>
          <w:lang w:eastAsia="tr-TR"/>
        </w:rPr>
        <w:t>offset</w:t>
      </w:r>
      <w:proofErr w:type="spellEnd"/>
      <w:r w:rsidRPr="00B97090">
        <w:rPr>
          <w:rFonts w:eastAsia="Times New Roman" w:cs="Times New Roman"/>
          <w:i/>
          <w:lang w:eastAsia="tr-TR"/>
        </w:rPr>
        <w:t xml:space="preserve"> kılavuzundaki ortak yatırım veya “</w:t>
      </w:r>
      <w:proofErr w:type="spellStart"/>
      <w:r w:rsidRPr="00B97090">
        <w:rPr>
          <w:rFonts w:eastAsia="Times New Roman" w:cs="Times New Roman"/>
          <w:i/>
          <w:lang w:eastAsia="tr-TR"/>
        </w:rPr>
        <w:t>know</w:t>
      </w:r>
      <w:proofErr w:type="spellEnd"/>
      <w:r w:rsidRPr="00B97090">
        <w:rPr>
          <w:rFonts w:eastAsia="Times New Roman" w:cs="Times New Roman"/>
          <w:i/>
          <w:lang w:eastAsia="tr-TR"/>
        </w:rPr>
        <w:t>-how” transfer seçeneklerini gerçekleştirme konusunda Türkiye’deki öncü kentlerden biri konumundadır.</w:t>
      </w:r>
    </w:p>
    <w:p w:rsidR="00B97090" w:rsidRPr="00B97090" w:rsidRDefault="00B97090" w:rsidP="00B97090">
      <w:pPr>
        <w:pStyle w:val="ListeParagraf"/>
        <w:spacing w:after="0" w:line="300" w:lineRule="atLeast"/>
        <w:ind w:left="708"/>
        <w:jc w:val="both"/>
        <w:rPr>
          <w:b/>
          <w:i/>
          <w:u w:val="single"/>
        </w:rPr>
      </w:pPr>
    </w:p>
    <w:tbl>
      <w:tblPr>
        <w:tblStyle w:val="TabloKlavuzu"/>
        <w:tblW w:w="0" w:type="auto"/>
        <w:tblInd w:w="708" w:type="dxa"/>
        <w:tblLook w:val="04A0" w:firstRow="1" w:lastRow="0" w:firstColumn="1" w:lastColumn="0" w:noHBand="0" w:noVBand="1"/>
      </w:tblPr>
      <w:tblGrid>
        <w:gridCol w:w="4584"/>
        <w:gridCol w:w="3996"/>
      </w:tblGrid>
      <w:tr w:rsidR="00B97090" w:rsidTr="00D20874">
        <w:tc>
          <w:tcPr>
            <w:tcW w:w="4584" w:type="dxa"/>
          </w:tcPr>
          <w:p w:rsidR="00B97090" w:rsidRPr="00B97090" w:rsidRDefault="00B97090" w:rsidP="00B97090">
            <w:pPr>
              <w:pStyle w:val="ListeParagraf"/>
              <w:spacing w:line="300" w:lineRule="atLeast"/>
              <w:ind w:left="0"/>
              <w:jc w:val="both"/>
              <w:rPr>
                <w:b/>
              </w:rPr>
            </w:pPr>
            <w:r w:rsidRPr="00B97090">
              <w:rPr>
                <w:b/>
              </w:rPr>
              <w:t xml:space="preserve">“Neden 68 ülkeye tıbbi cihaz üreten bir üretici olarak İzmir’deyim?”  </w:t>
            </w:r>
          </w:p>
          <w:p w:rsidR="00B97090" w:rsidRDefault="00B97090" w:rsidP="00B97090">
            <w:pPr>
              <w:pStyle w:val="ListeParagraf"/>
              <w:spacing w:line="300" w:lineRule="atLeast"/>
              <w:ind w:left="0"/>
              <w:jc w:val="both"/>
            </w:pPr>
          </w:p>
          <w:p w:rsidR="00B97090" w:rsidRDefault="00B97090" w:rsidP="00B97090">
            <w:pPr>
              <w:pStyle w:val="ListeParagraf"/>
              <w:spacing w:line="300" w:lineRule="atLeast"/>
              <w:ind w:left="0"/>
              <w:jc w:val="both"/>
            </w:pPr>
            <w:r>
              <w:t xml:space="preserve">Aslında bu sorunun birçok yanıtı var. </w:t>
            </w:r>
            <w:proofErr w:type="gramStart"/>
            <w:r>
              <w:t xml:space="preserve">İzmir, uygar bir Avrupa kenti. </w:t>
            </w:r>
            <w:proofErr w:type="gramEnd"/>
            <w:r>
              <w:t xml:space="preserve">Yüksek eğitim seviyesine sahip, homojen yapısıyla İzmir, gerçekten nitelikli bir işgücüne sahip. Sadece Asya Kıtası’nın en batı ucunda yer almıyor, aynı zamanda kıyı şeridi ile Asya Kıtası’nın Avrupa’ya en yakın kenti. İzmir, Asya’dan Avrupa’ya, Avrupa’dan da Asya’ya geçişte bir kapı niteliğindedir. İzmir halkı, hem Avrupalı, hem de Asyalılar ile oldukça iyi geçinir. Şehir merkezinden yazlık tatil bölgelerine ulaşmanız aracınızla sadece 45 dakika sürüyor. Şehirden uzaklaşmaya gerek duymadan, yıllarca başka yerlerde tatil yapma </w:t>
            </w:r>
            <w:proofErr w:type="gramStart"/>
            <w:r>
              <w:t>imkanına</w:t>
            </w:r>
            <w:proofErr w:type="gramEnd"/>
            <w:r>
              <w:t xml:space="preserve"> sahipsiniz. </w:t>
            </w:r>
            <w:proofErr w:type="gramStart"/>
            <w:r>
              <w:t>İzmir yüksek toleransa sahip, dinamik bir şehir.</w:t>
            </w:r>
            <w:proofErr w:type="gramEnd"/>
          </w:p>
          <w:p w:rsidR="00B97090" w:rsidRDefault="00B97090" w:rsidP="00B97090">
            <w:pPr>
              <w:pStyle w:val="ListeParagraf"/>
              <w:spacing w:line="300" w:lineRule="atLeast"/>
              <w:jc w:val="both"/>
            </w:pPr>
          </w:p>
          <w:p w:rsidR="00B97090" w:rsidRDefault="00B97090" w:rsidP="00B97090">
            <w:pPr>
              <w:pStyle w:val="ListeParagraf"/>
              <w:spacing w:line="300" w:lineRule="atLeast"/>
              <w:ind w:left="0"/>
              <w:jc w:val="both"/>
            </w:pPr>
            <w:proofErr w:type="gramStart"/>
            <w:r>
              <w:t>“Bu şehirde yaşamak gerçekten büyük bir ayrıcalık.”</w:t>
            </w:r>
            <w:proofErr w:type="gramEnd"/>
          </w:p>
          <w:p w:rsidR="00B97090" w:rsidRDefault="00B97090" w:rsidP="00B97090">
            <w:pPr>
              <w:pStyle w:val="ListeParagraf"/>
              <w:spacing w:line="300" w:lineRule="atLeast"/>
              <w:jc w:val="both"/>
            </w:pPr>
          </w:p>
          <w:p w:rsidR="00B97090" w:rsidRDefault="00B97090" w:rsidP="00B97090">
            <w:pPr>
              <w:pStyle w:val="ListeParagraf"/>
              <w:spacing w:line="300" w:lineRule="atLeast"/>
              <w:ind w:left="0"/>
              <w:jc w:val="both"/>
            </w:pPr>
            <w:r>
              <w:t>Atilla Sevinçli</w:t>
            </w:r>
          </w:p>
          <w:p w:rsidR="00B97090" w:rsidRDefault="00B97090" w:rsidP="00B97090">
            <w:pPr>
              <w:pStyle w:val="ListeParagraf"/>
              <w:spacing w:line="300" w:lineRule="atLeast"/>
              <w:ind w:left="0"/>
              <w:jc w:val="both"/>
            </w:pPr>
            <w:proofErr w:type="spellStart"/>
            <w:r>
              <w:t>Meditera</w:t>
            </w:r>
            <w:proofErr w:type="spellEnd"/>
            <w:r>
              <w:t xml:space="preserve"> Şirketi Yönetim Kurulu Başkanı</w:t>
            </w:r>
          </w:p>
        </w:tc>
        <w:tc>
          <w:tcPr>
            <w:tcW w:w="3996" w:type="dxa"/>
            <w:vAlign w:val="center"/>
          </w:tcPr>
          <w:p w:rsidR="00B97090" w:rsidRPr="00B97090" w:rsidRDefault="00D20874" w:rsidP="00B97090">
            <w:pPr>
              <w:pStyle w:val="ListeParagraf"/>
              <w:spacing w:line="300" w:lineRule="atLeast"/>
              <w:ind w:left="0"/>
              <w:jc w:val="center"/>
              <w:rPr>
                <w:b/>
                <w:sz w:val="28"/>
                <w:szCs w:val="28"/>
              </w:rPr>
            </w:pPr>
            <w:r>
              <w:rPr>
                <w:b/>
                <w:noProof/>
                <w:sz w:val="28"/>
                <w:szCs w:val="28"/>
                <w:lang w:eastAsia="tr-TR"/>
              </w:rPr>
              <w:drawing>
                <wp:inline distT="0" distB="0" distL="0" distR="0">
                  <wp:extent cx="2400300" cy="36576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illa.jpg"/>
                          <pic:cNvPicPr/>
                        </pic:nvPicPr>
                        <pic:blipFill>
                          <a:blip r:embed="rId6">
                            <a:extLst>
                              <a:ext uri="{28A0092B-C50C-407E-A947-70E740481C1C}">
                                <a14:useLocalDpi xmlns:a14="http://schemas.microsoft.com/office/drawing/2010/main" val="0"/>
                              </a:ext>
                            </a:extLst>
                          </a:blip>
                          <a:stretch>
                            <a:fillRect/>
                          </a:stretch>
                        </pic:blipFill>
                        <pic:spPr>
                          <a:xfrm>
                            <a:off x="0" y="0"/>
                            <a:ext cx="2400300" cy="3657600"/>
                          </a:xfrm>
                          <a:prstGeom prst="rect">
                            <a:avLst/>
                          </a:prstGeom>
                        </pic:spPr>
                      </pic:pic>
                    </a:graphicData>
                  </a:graphic>
                </wp:inline>
              </w:drawing>
            </w:r>
          </w:p>
        </w:tc>
      </w:tr>
    </w:tbl>
    <w:p w:rsidR="00AC1A87" w:rsidRPr="0046672A" w:rsidRDefault="00AC1A87" w:rsidP="00AC1A87">
      <w:pPr>
        <w:pStyle w:val="ListeParagraf"/>
        <w:spacing w:after="0" w:line="300" w:lineRule="atLeast"/>
        <w:ind w:left="708"/>
        <w:jc w:val="both"/>
      </w:pPr>
    </w:p>
    <w:p w:rsidR="00AC1A87" w:rsidRDefault="00AC1A87" w:rsidP="00AC1A87">
      <w:pPr>
        <w:pStyle w:val="ListeParagraf"/>
        <w:spacing w:after="0" w:line="300" w:lineRule="atLeast"/>
        <w:ind w:left="708"/>
        <w:jc w:val="both"/>
      </w:pPr>
    </w:p>
    <w:tbl>
      <w:tblPr>
        <w:tblStyle w:val="TabloKlavuzu"/>
        <w:tblW w:w="0" w:type="auto"/>
        <w:tblInd w:w="708" w:type="dxa"/>
        <w:tblLook w:val="04A0" w:firstRow="1" w:lastRow="0" w:firstColumn="1" w:lastColumn="0" w:noHBand="0" w:noVBand="1"/>
      </w:tblPr>
      <w:tblGrid>
        <w:gridCol w:w="3594"/>
        <w:gridCol w:w="4986"/>
      </w:tblGrid>
      <w:tr w:rsidR="00EF76FB" w:rsidTr="00EF76FB">
        <w:tc>
          <w:tcPr>
            <w:tcW w:w="4929" w:type="dxa"/>
          </w:tcPr>
          <w:p w:rsidR="00EF76FB" w:rsidRDefault="00EF76FB" w:rsidP="00EF76FB">
            <w:pPr>
              <w:jc w:val="both"/>
            </w:pPr>
            <w:r w:rsidRPr="00EF76FB">
              <w:t xml:space="preserve">Tarihsel açıdan bakarsak İzmir, Doğu ve Batı arasında bir köprü, sayısız kültürün, insanın, dilin ve fikrin tüm dünyaya yayılırken yollarının kesiştiği bir yer olmuştur. Şu anda İzmir dikkatini sağlık hizmetlerine çevirdi, umuyoruz ki insanları “Herkes için Sağlık” </w:t>
            </w:r>
            <w:proofErr w:type="gramStart"/>
            <w:r w:rsidRPr="00EF76FB">
              <w:t>vizyonumuzu</w:t>
            </w:r>
            <w:proofErr w:type="gramEnd"/>
            <w:r w:rsidRPr="00EF76FB">
              <w:t xml:space="preserve"> keşfedecek bu serüvene davet ederek, tarih boyunca kesişen yollardan faydalanırız ve birbirimizden öğrenerek ortak bilimsel bilgimizi daha da ileri götürerek hastalıklara karşı beraberce savaşıp insan sağlığını geliştiriri</w:t>
            </w:r>
            <w:r w:rsidR="00F8084A">
              <w:t>z.</w:t>
            </w:r>
          </w:p>
          <w:p w:rsidR="00EF76FB" w:rsidRPr="00EF76FB" w:rsidRDefault="00EF76FB" w:rsidP="00EF76FB">
            <w:pPr>
              <w:jc w:val="both"/>
            </w:pPr>
          </w:p>
          <w:p w:rsidR="00EF76FB" w:rsidRPr="00EF76FB" w:rsidRDefault="00EF76FB" w:rsidP="00EF76FB">
            <w:pPr>
              <w:jc w:val="both"/>
            </w:pPr>
            <w:r w:rsidRPr="00EF76FB">
              <w:t>Mehmet Toner, Dr</w:t>
            </w:r>
            <w:proofErr w:type="gramStart"/>
            <w:r w:rsidRPr="00EF76FB">
              <w:t>.,</w:t>
            </w:r>
            <w:proofErr w:type="gramEnd"/>
            <w:r w:rsidRPr="00EF76FB">
              <w:t xml:space="preserve"> Direktör</w:t>
            </w:r>
          </w:p>
          <w:p w:rsidR="00EF76FB" w:rsidRPr="00EF76FB" w:rsidRDefault="00EF76FB" w:rsidP="00EF76FB">
            <w:pPr>
              <w:jc w:val="both"/>
            </w:pPr>
            <w:r w:rsidRPr="00EF76FB">
              <w:t>Dr</w:t>
            </w:r>
            <w:proofErr w:type="gramStart"/>
            <w:r w:rsidRPr="00EF76FB">
              <w:t>.,</w:t>
            </w:r>
            <w:proofErr w:type="gramEnd"/>
            <w:r w:rsidRPr="00EF76FB">
              <w:t xml:space="preserve"> Massachusetts Teknoloji Enstitüsü, Sağlık Bilimleri ve Teknoloji</w:t>
            </w:r>
          </w:p>
          <w:p w:rsidR="00EF76FB" w:rsidRPr="00EF76FB" w:rsidRDefault="00EF76FB" w:rsidP="00EF76FB">
            <w:pPr>
              <w:jc w:val="both"/>
              <w:rPr>
                <w:rFonts w:ascii="Times New Roman" w:hAnsi="Times New Roman" w:cs="Times New Roman"/>
                <w:sz w:val="24"/>
                <w:szCs w:val="24"/>
              </w:rPr>
            </w:pPr>
            <w:r w:rsidRPr="00EF76FB">
              <w:t xml:space="preserve">Harvard Tıp Fakültesi Helen </w:t>
            </w:r>
            <w:proofErr w:type="spellStart"/>
            <w:r w:rsidRPr="00EF76FB">
              <w:t>Andrus</w:t>
            </w:r>
            <w:proofErr w:type="spellEnd"/>
            <w:r w:rsidRPr="00EF76FB">
              <w:t xml:space="preserve"> Benedict Cerrahi ve </w:t>
            </w:r>
            <w:proofErr w:type="spellStart"/>
            <w:r w:rsidRPr="00EF76FB">
              <w:t>Biyomühendislik</w:t>
            </w:r>
            <w:proofErr w:type="spellEnd"/>
            <w:r w:rsidRPr="00EF76FB">
              <w:t xml:space="preserve"> Profesörü</w:t>
            </w:r>
          </w:p>
        </w:tc>
        <w:tc>
          <w:tcPr>
            <w:tcW w:w="3651" w:type="dxa"/>
            <w:vAlign w:val="center"/>
          </w:tcPr>
          <w:p w:rsidR="00EF76FB" w:rsidRDefault="00D20874" w:rsidP="00EF76FB">
            <w:pPr>
              <w:pStyle w:val="ListeParagraf"/>
              <w:spacing w:line="300" w:lineRule="atLeast"/>
              <w:ind w:left="0"/>
              <w:jc w:val="center"/>
            </w:pPr>
            <w:r>
              <w:rPr>
                <w:noProof/>
                <w:lang w:eastAsia="tr-TR"/>
              </w:rPr>
              <w:drawing>
                <wp:inline distT="0" distB="0" distL="0" distR="0">
                  <wp:extent cx="3022600" cy="4254500"/>
                  <wp:effectExtent l="0" t="0" r="635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ttoner.jpg"/>
                          <pic:cNvPicPr/>
                        </pic:nvPicPr>
                        <pic:blipFill>
                          <a:blip r:embed="rId7">
                            <a:extLst>
                              <a:ext uri="{28A0092B-C50C-407E-A947-70E740481C1C}">
                                <a14:useLocalDpi xmlns:a14="http://schemas.microsoft.com/office/drawing/2010/main" val="0"/>
                              </a:ext>
                            </a:extLst>
                          </a:blip>
                          <a:stretch>
                            <a:fillRect/>
                          </a:stretch>
                        </pic:blipFill>
                        <pic:spPr>
                          <a:xfrm>
                            <a:off x="0" y="0"/>
                            <a:ext cx="3022600" cy="4254500"/>
                          </a:xfrm>
                          <a:prstGeom prst="rect">
                            <a:avLst/>
                          </a:prstGeom>
                        </pic:spPr>
                      </pic:pic>
                    </a:graphicData>
                  </a:graphic>
                </wp:inline>
              </w:drawing>
            </w:r>
          </w:p>
        </w:tc>
      </w:tr>
    </w:tbl>
    <w:p w:rsidR="00121AAB" w:rsidRPr="0046672A" w:rsidRDefault="00121AAB" w:rsidP="00AC1A87">
      <w:pPr>
        <w:pStyle w:val="ListeParagraf"/>
        <w:spacing w:after="0" w:line="300" w:lineRule="atLeast"/>
        <w:ind w:left="708"/>
        <w:jc w:val="both"/>
      </w:pPr>
    </w:p>
    <w:tbl>
      <w:tblPr>
        <w:tblStyle w:val="TabloKlavuzu"/>
        <w:tblW w:w="0" w:type="auto"/>
        <w:tblInd w:w="708" w:type="dxa"/>
        <w:tblLook w:val="04A0" w:firstRow="1" w:lastRow="0" w:firstColumn="1" w:lastColumn="0" w:noHBand="0" w:noVBand="1"/>
      </w:tblPr>
      <w:tblGrid>
        <w:gridCol w:w="4424"/>
        <w:gridCol w:w="4156"/>
      </w:tblGrid>
      <w:tr w:rsidR="00F8084A" w:rsidTr="00F8084A">
        <w:tc>
          <w:tcPr>
            <w:tcW w:w="4929" w:type="dxa"/>
          </w:tcPr>
          <w:p w:rsidR="00F8084A" w:rsidRPr="00F8084A" w:rsidRDefault="00F8084A" w:rsidP="00F8084A">
            <w:pPr>
              <w:jc w:val="both"/>
            </w:pPr>
            <w:r w:rsidRPr="00F8084A">
              <w:t xml:space="preserve">Ege kültürünün bir sembolü olan İzmir’de insanlar, farklı kültürlerin etkileşiminin kaçınılmaz bir sonucu olarak sağlıklı yaşam tarzının keyfini çıkarıyor. </w:t>
            </w:r>
            <w:proofErr w:type="spellStart"/>
            <w:r w:rsidRPr="00F8084A">
              <w:t>Hititler’den</w:t>
            </w:r>
            <w:proofErr w:type="spellEnd"/>
            <w:r w:rsidRPr="00F8084A">
              <w:t xml:space="preserve"> </w:t>
            </w:r>
            <w:proofErr w:type="spellStart"/>
            <w:r w:rsidRPr="00F8084A">
              <w:t>İyonyalılar’a</w:t>
            </w:r>
            <w:proofErr w:type="spellEnd"/>
            <w:r w:rsidRPr="00F8084A">
              <w:t xml:space="preserve">, </w:t>
            </w:r>
            <w:proofErr w:type="spellStart"/>
            <w:r w:rsidRPr="00F8084A">
              <w:t>Pergamonlulardan</w:t>
            </w:r>
            <w:proofErr w:type="spellEnd"/>
            <w:r w:rsidRPr="00F8084A">
              <w:t xml:space="preserve"> Romalılara kadar sayısız uygarlığın geçtiği bu topraklar, Türkiye’nin en </w:t>
            </w:r>
            <w:proofErr w:type="spellStart"/>
            <w:r w:rsidRPr="00F8084A">
              <w:t>kozmopolitan</w:t>
            </w:r>
            <w:proofErr w:type="spellEnd"/>
            <w:r w:rsidRPr="00F8084A">
              <w:t xml:space="preserve"> ve dinamik şehirlerinden biri. Benim için İzmir, Türkiye’deki sağlıklı yaşamın merkezidir. Bu şehir, 8500 yıllık tarihi boyunca batılı tıbbın beşiği ve sağlıkta ilerlemenin öncüsü olmuştur.</w:t>
            </w:r>
          </w:p>
          <w:p w:rsidR="00F8084A" w:rsidRDefault="00F8084A" w:rsidP="00F8084A"/>
          <w:p w:rsidR="00F8084A" w:rsidRPr="00F8084A" w:rsidRDefault="00F8084A" w:rsidP="00F8084A">
            <w:r w:rsidRPr="00F8084A">
              <w:t xml:space="preserve">Gökhan S. </w:t>
            </w:r>
            <w:proofErr w:type="spellStart"/>
            <w:r w:rsidRPr="00F8084A">
              <w:t>Hotamışlıgil</w:t>
            </w:r>
            <w:proofErr w:type="spellEnd"/>
            <w:r w:rsidRPr="00F8084A">
              <w:t>, MD, Dr.</w:t>
            </w:r>
          </w:p>
          <w:p w:rsidR="00F8084A" w:rsidRPr="00F8084A" w:rsidRDefault="00F8084A" w:rsidP="00F8084A">
            <w:r w:rsidRPr="00F8084A">
              <w:t xml:space="preserve">Genetik ve Metabolizma J.S. </w:t>
            </w:r>
            <w:proofErr w:type="spellStart"/>
            <w:r w:rsidRPr="00F8084A">
              <w:t>Simmons</w:t>
            </w:r>
            <w:proofErr w:type="spellEnd"/>
            <w:r w:rsidRPr="00F8084A">
              <w:t xml:space="preserve"> Profesörü</w:t>
            </w:r>
          </w:p>
          <w:p w:rsidR="00F8084A" w:rsidRPr="00F8084A" w:rsidRDefault="00F8084A" w:rsidP="00F8084A">
            <w:pPr>
              <w:rPr>
                <w:rFonts w:ascii="Times New Roman" w:hAnsi="Times New Roman" w:cs="Times New Roman"/>
                <w:sz w:val="24"/>
                <w:szCs w:val="24"/>
              </w:rPr>
            </w:pPr>
            <w:r w:rsidRPr="00F8084A">
              <w:t>Bölüm Başkanı, Harvard Üniversitesi Genetik ve Kompleks Hastalıklar Departmanı</w:t>
            </w:r>
          </w:p>
        </w:tc>
        <w:tc>
          <w:tcPr>
            <w:tcW w:w="3651" w:type="dxa"/>
            <w:vAlign w:val="center"/>
          </w:tcPr>
          <w:p w:rsidR="00F8084A" w:rsidRDefault="00D20874" w:rsidP="00F8084A">
            <w:pPr>
              <w:pStyle w:val="ListeParagraf"/>
              <w:spacing w:line="300" w:lineRule="atLeast"/>
              <w:ind w:left="0"/>
              <w:jc w:val="center"/>
              <w:rPr>
                <w:rFonts w:eastAsia="Times New Roman" w:cs="Times New Roman"/>
                <w:lang w:eastAsia="tr-TR"/>
              </w:rPr>
            </w:pPr>
            <w:r>
              <w:rPr>
                <w:rFonts w:eastAsia="Times New Roman" w:cs="Times New Roman"/>
                <w:noProof/>
                <w:lang w:eastAsia="tr-TR"/>
              </w:rPr>
              <w:drawing>
                <wp:inline distT="0" distB="0" distL="0" distR="0">
                  <wp:extent cx="2501900" cy="29718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khen.jpg"/>
                          <pic:cNvPicPr/>
                        </pic:nvPicPr>
                        <pic:blipFill>
                          <a:blip r:embed="rId8">
                            <a:extLst>
                              <a:ext uri="{28A0092B-C50C-407E-A947-70E740481C1C}">
                                <a14:useLocalDpi xmlns:a14="http://schemas.microsoft.com/office/drawing/2010/main" val="0"/>
                              </a:ext>
                            </a:extLst>
                          </a:blip>
                          <a:stretch>
                            <a:fillRect/>
                          </a:stretch>
                        </pic:blipFill>
                        <pic:spPr>
                          <a:xfrm>
                            <a:off x="0" y="0"/>
                            <a:ext cx="2501900" cy="2971800"/>
                          </a:xfrm>
                          <a:prstGeom prst="rect">
                            <a:avLst/>
                          </a:prstGeom>
                        </pic:spPr>
                      </pic:pic>
                    </a:graphicData>
                  </a:graphic>
                </wp:inline>
              </w:drawing>
            </w:r>
          </w:p>
        </w:tc>
      </w:tr>
    </w:tbl>
    <w:p w:rsidR="0093531F" w:rsidRDefault="0093531F" w:rsidP="0093531F">
      <w:pPr>
        <w:pStyle w:val="ListeParagraf"/>
        <w:spacing w:after="0" w:line="300" w:lineRule="atLeast"/>
        <w:ind w:left="708"/>
        <w:jc w:val="both"/>
        <w:rPr>
          <w:rFonts w:eastAsia="Times New Roman" w:cs="Times New Roman"/>
          <w:lang w:eastAsia="tr-TR"/>
        </w:rPr>
      </w:pPr>
    </w:p>
    <w:p w:rsidR="00AC1A87" w:rsidRDefault="00AC1A87" w:rsidP="00B57BD4">
      <w:pPr>
        <w:pStyle w:val="ListeParagraf"/>
        <w:spacing w:after="0" w:line="300" w:lineRule="atLeast"/>
        <w:ind w:left="708"/>
        <w:jc w:val="both"/>
        <w:rPr>
          <w:rFonts w:ascii="Roboto" w:eastAsia="Times New Roman" w:hAnsi="Roboto" w:cs="Times New Roman"/>
          <w:sz w:val="24"/>
          <w:szCs w:val="24"/>
          <w:lang w:eastAsia="tr-TR"/>
        </w:rPr>
      </w:pPr>
    </w:p>
    <w:p w:rsidR="00D20874" w:rsidRDefault="00D20874" w:rsidP="00B57BD4">
      <w:pPr>
        <w:pStyle w:val="ListeParagraf"/>
        <w:spacing w:after="0" w:line="300" w:lineRule="atLeast"/>
        <w:ind w:left="708"/>
        <w:jc w:val="both"/>
        <w:rPr>
          <w:rFonts w:ascii="Roboto" w:eastAsia="Times New Roman" w:hAnsi="Roboto" w:cs="Times New Roman"/>
          <w:sz w:val="24"/>
          <w:szCs w:val="24"/>
          <w:lang w:eastAsia="tr-TR"/>
        </w:rPr>
      </w:pPr>
    </w:p>
    <w:p w:rsidR="00D20874" w:rsidRDefault="00D20874" w:rsidP="00B57BD4">
      <w:pPr>
        <w:pStyle w:val="ListeParagraf"/>
        <w:spacing w:after="0" w:line="300" w:lineRule="atLeast"/>
        <w:ind w:left="708"/>
        <w:jc w:val="both"/>
        <w:rPr>
          <w:rFonts w:ascii="Roboto" w:eastAsia="Times New Roman" w:hAnsi="Roboto" w:cs="Times New Roman"/>
          <w:sz w:val="24"/>
          <w:szCs w:val="24"/>
          <w:lang w:eastAsia="tr-TR"/>
        </w:rPr>
      </w:pPr>
    </w:p>
    <w:p w:rsidR="00D20874" w:rsidRDefault="00D20874" w:rsidP="00B57BD4">
      <w:pPr>
        <w:pStyle w:val="ListeParagraf"/>
        <w:spacing w:after="0" w:line="300" w:lineRule="atLeast"/>
        <w:ind w:left="708"/>
        <w:jc w:val="both"/>
        <w:rPr>
          <w:rFonts w:ascii="Roboto" w:eastAsia="Times New Roman" w:hAnsi="Roboto" w:cs="Times New Roman"/>
          <w:sz w:val="24"/>
          <w:szCs w:val="24"/>
          <w:lang w:eastAsia="tr-TR"/>
        </w:rPr>
      </w:pPr>
    </w:p>
    <w:p w:rsidR="0046672A" w:rsidRPr="00F8084A" w:rsidRDefault="0046672A" w:rsidP="00F529BD">
      <w:pPr>
        <w:pStyle w:val="ListeParagraf"/>
        <w:numPr>
          <w:ilvl w:val="1"/>
          <w:numId w:val="20"/>
        </w:numPr>
        <w:ind w:left="993" w:hanging="284"/>
        <w:rPr>
          <w:b/>
        </w:rPr>
      </w:pPr>
      <w:r w:rsidRPr="00F8084A">
        <w:rPr>
          <w:b/>
        </w:rPr>
        <w:lastRenderedPageBreak/>
        <w:t>Sağlık Sektörü ve İzmir</w:t>
      </w:r>
    </w:p>
    <w:p w:rsidR="0046672A" w:rsidRPr="0094126A" w:rsidRDefault="0046672A" w:rsidP="0046672A">
      <w:pPr>
        <w:pStyle w:val="ListeParagraf"/>
        <w:spacing w:after="0" w:line="300" w:lineRule="atLeast"/>
        <w:ind w:left="708"/>
        <w:rPr>
          <w:rFonts w:eastAsia="Times New Roman" w:cs="Times New Roman"/>
          <w:highlight w:val="yellow"/>
          <w:lang w:eastAsia="tr-TR"/>
        </w:rPr>
      </w:pPr>
    </w:p>
    <w:p w:rsidR="0046672A" w:rsidRDefault="0046672A" w:rsidP="0046672A">
      <w:pPr>
        <w:pStyle w:val="ListeParagraf"/>
        <w:spacing w:after="0" w:line="300" w:lineRule="atLeast"/>
        <w:ind w:left="708"/>
        <w:jc w:val="both"/>
        <w:rPr>
          <w:rFonts w:eastAsia="Times New Roman" w:cs="Times New Roman"/>
          <w:lang w:eastAsia="tr-TR"/>
        </w:rPr>
      </w:pPr>
      <w:r w:rsidRPr="00F8084A">
        <w:rPr>
          <w:rFonts w:eastAsia="Times New Roman" w:cs="Times New Roman"/>
          <w:lang w:eastAsia="tr-TR"/>
        </w:rPr>
        <w:t>Sağlık alanı, İzmir için öncü sektörlerden biri olarak nitelendirilmektedir. 2014-2023 İzmir Bölge Planı için yapılan ön çalışma raporlarında, İzmir’in sağlık hizmetleri açısından Türkiye ortalamasının üzerinde bir görünüme sahip olduğu vurgulanmaktadır. İzmir’de devam etmekte olan ve planlanan oldukça büyük ve önemli sağlık yatırımlarının devreye girmesiyle birlikte sağlık sektöründe daha da önemli iyileşmeler sağlanacağı ifade edilmektedir (İZKA &amp; Türkiye Kalkınma Bankası, 2012).</w:t>
      </w:r>
    </w:p>
    <w:p w:rsidR="00F669D8" w:rsidRDefault="00F669D8" w:rsidP="0046672A">
      <w:pPr>
        <w:pStyle w:val="ListeParagraf"/>
        <w:spacing w:after="0" w:line="300" w:lineRule="atLeast"/>
        <w:ind w:left="708"/>
        <w:jc w:val="both"/>
        <w:rPr>
          <w:rFonts w:eastAsia="Times New Roman" w:cs="Times New Roman"/>
          <w:lang w:eastAsia="tr-TR"/>
        </w:rPr>
      </w:pPr>
    </w:p>
    <w:p w:rsidR="00D20874" w:rsidRDefault="00D20874" w:rsidP="0046672A">
      <w:pPr>
        <w:pStyle w:val="ListeParagraf"/>
        <w:spacing w:after="0" w:line="300" w:lineRule="atLeast"/>
        <w:ind w:left="708"/>
        <w:jc w:val="both"/>
        <w:rPr>
          <w:rFonts w:eastAsia="Times New Roman" w:cs="Times New Roman"/>
          <w:lang w:eastAsia="tr-TR"/>
        </w:rPr>
      </w:pPr>
      <w:r>
        <w:rPr>
          <w:rFonts w:eastAsia="Times New Roman" w:cs="Times New Roman"/>
          <w:noProof/>
          <w:lang w:eastAsia="tr-TR"/>
        </w:rPr>
        <w:drawing>
          <wp:inline distT="0" distB="0" distL="0" distR="0">
            <wp:extent cx="5760720" cy="2152015"/>
            <wp:effectExtent l="0" t="0" r="0" b="63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stanesayi.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152015"/>
                    </a:xfrm>
                    <a:prstGeom prst="rect">
                      <a:avLst/>
                    </a:prstGeom>
                  </pic:spPr>
                </pic:pic>
              </a:graphicData>
            </a:graphic>
          </wp:inline>
        </w:drawing>
      </w:r>
    </w:p>
    <w:p w:rsidR="00D20874" w:rsidRDefault="00D20874" w:rsidP="0046672A">
      <w:pPr>
        <w:pStyle w:val="ListeParagraf"/>
        <w:spacing w:after="0" w:line="300" w:lineRule="atLeast"/>
        <w:ind w:left="708"/>
        <w:jc w:val="both"/>
        <w:rPr>
          <w:rFonts w:eastAsia="Times New Roman" w:cs="Times New Roman"/>
          <w:lang w:eastAsia="tr-TR"/>
        </w:rPr>
      </w:pPr>
    </w:p>
    <w:p w:rsidR="00D20874" w:rsidRDefault="00D20874" w:rsidP="0046672A">
      <w:pPr>
        <w:pStyle w:val="ListeParagraf"/>
        <w:spacing w:after="0" w:line="300" w:lineRule="atLeast"/>
        <w:ind w:left="708"/>
        <w:jc w:val="both"/>
        <w:rPr>
          <w:rFonts w:eastAsia="Times New Roman" w:cs="Times New Roman"/>
          <w:lang w:eastAsia="tr-TR"/>
        </w:rPr>
      </w:pPr>
    </w:p>
    <w:p w:rsidR="0046672A" w:rsidRPr="00F669D8" w:rsidRDefault="00D20874" w:rsidP="00B57BD4">
      <w:pPr>
        <w:pStyle w:val="ListeParagraf"/>
        <w:spacing w:after="0" w:line="300" w:lineRule="atLeast"/>
        <w:ind w:left="708"/>
        <w:jc w:val="both"/>
        <w:rPr>
          <w:rFonts w:eastAsia="Times New Roman" w:cs="Times New Roman"/>
          <w:highlight w:val="yellow"/>
          <w:lang w:eastAsia="tr-TR"/>
        </w:rPr>
      </w:pPr>
      <w:r>
        <w:rPr>
          <w:rFonts w:eastAsia="Times New Roman" w:cs="Times New Roman"/>
          <w:noProof/>
          <w:lang w:eastAsia="tr-TR"/>
        </w:rPr>
        <w:drawing>
          <wp:inline distT="0" distB="0" distL="0" distR="0">
            <wp:extent cx="5760720" cy="2052320"/>
            <wp:effectExtent l="0" t="0" r="0"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zmirdehastane.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052320"/>
                    </a:xfrm>
                    <a:prstGeom prst="rect">
                      <a:avLst/>
                    </a:prstGeom>
                  </pic:spPr>
                </pic:pic>
              </a:graphicData>
            </a:graphic>
          </wp:inline>
        </w:drawing>
      </w:r>
    </w:p>
    <w:p w:rsidR="00121AAB" w:rsidRDefault="00121AAB" w:rsidP="00B57BD4">
      <w:pPr>
        <w:pStyle w:val="ListeParagraf"/>
        <w:spacing w:after="0" w:line="300" w:lineRule="atLeast"/>
        <w:ind w:left="708"/>
        <w:jc w:val="both"/>
        <w:rPr>
          <w:rFonts w:ascii="Roboto" w:eastAsia="Times New Roman" w:hAnsi="Roboto" w:cs="Times New Roman"/>
          <w:sz w:val="24"/>
          <w:szCs w:val="24"/>
          <w:lang w:eastAsia="tr-TR"/>
        </w:rPr>
      </w:pPr>
    </w:p>
    <w:p w:rsidR="00EF76FB" w:rsidRDefault="00EF76FB" w:rsidP="00F529BD">
      <w:pPr>
        <w:pStyle w:val="ListeParagraf"/>
        <w:spacing w:after="0" w:line="300" w:lineRule="atLeast"/>
        <w:ind w:left="708"/>
        <w:jc w:val="both"/>
        <w:rPr>
          <w:b/>
        </w:rPr>
      </w:pPr>
      <w:r w:rsidRPr="00F669D8">
        <w:rPr>
          <w:b/>
        </w:rPr>
        <w:t>Sağlık Kampüsleri</w:t>
      </w:r>
    </w:p>
    <w:p w:rsidR="00F669D8" w:rsidRPr="00F669D8" w:rsidRDefault="00F669D8" w:rsidP="00F669D8">
      <w:pPr>
        <w:pStyle w:val="ListeParagraf"/>
        <w:spacing w:after="0" w:line="300" w:lineRule="atLeast"/>
        <w:ind w:left="708"/>
        <w:jc w:val="both"/>
        <w:rPr>
          <w:b/>
        </w:rPr>
      </w:pPr>
    </w:p>
    <w:p w:rsidR="00EF76FB" w:rsidRPr="00F669D8" w:rsidRDefault="00EF76FB" w:rsidP="00F669D8">
      <w:pPr>
        <w:pStyle w:val="ListeParagraf"/>
        <w:spacing w:after="0" w:line="300" w:lineRule="atLeast"/>
        <w:ind w:left="708"/>
        <w:jc w:val="both"/>
        <w:rPr>
          <w:rFonts w:eastAsia="Times New Roman" w:cs="Times New Roman"/>
          <w:lang w:eastAsia="tr-TR"/>
        </w:rPr>
      </w:pPr>
      <w:r w:rsidRPr="00F669D8">
        <w:rPr>
          <w:rFonts w:eastAsia="Times New Roman" w:cs="Times New Roman"/>
          <w:lang w:eastAsia="tr-TR"/>
        </w:rPr>
        <w:t>Türkiye, 35 Sağlık Kampüsü’nü ve Şehir Hastanesi’ni kapsayacak olan “yap-kirala-devret” modelini gerçekleştirmek üzere iddialı bir Sağlık Hizmetleri PPP Programı’na başlamıştır. Bu program kapsamında toplam 800.000m2’lik bir alanı kaplayan iki sağlık kampüsü İzmir’de halen yapım aşamasındadır. Bu iki kampüs, İzmir’e toplamda 3000 yatak kapasitesi ekleyecektir. Kampüsler genel ve özelleşmiş hastaneleri (onkoloji, psikiyatri, kardiyoloji, jinekoloji ve pediatri gibi) barındırırken vatandaşlara ve ziyaretçilere en son teknolojideki sağlık hizmetlerini sunacaklardır.</w:t>
      </w:r>
    </w:p>
    <w:p w:rsidR="00F669D8" w:rsidRDefault="00F669D8" w:rsidP="00F669D8">
      <w:pPr>
        <w:pStyle w:val="ListeParagraf"/>
        <w:spacing w:after="0" w:line="300" w:lineRule="atLeast"/>
        <w:ind w:left="708"/>
        <w:jc w:val="both"/>
        <w:rPr>
          <w:b/>
        </w:rPr>
      </w:pPr>
    </w:p>
    <w:p w:rsidR="00D20874" w:rsidRDefault="00D20874" w:rsidP="00F529BD">
      <w:pPr>
        <w:pStyle w:val="ListeParagraf"/>
        <w:spacing w:after="0" w:line="300" w:lineRule="atLeast"/>
        <w:ind w:left="708"/>
        <w:jc w:val="both"/>
        <w:rPr>
          <w:b/>
        </w:rPr>
      </w:pPr>
    </w:p>
    <w:p w:rsidR="00D20874" w:rsidRDefault="00D20874" w:rsidP="00F529BD">
      <w:pPr>
        <w:pStyle w:val="ListeParagraf"/>
        <w:spacing w:after="0" w:line="300" w:lineRule="atLeast"/>
        <w:ind w:left="708"/>
        <w:jc w:val="both"/>
        <w:rPr>
          <w:b/>
        </w:rPr>
      </w:pPr>
    </w:p>
    <w:p w:rsidR="00EF76FB" w:rsidRDefault="00EF76FB" w:rsidP="00F529BD">
      <w:pPr>
        <w:pStyle w:val="ListeParagraf"/>
        <w:spacing w:after="0" w:line="300" w:lineRule="atLeast"/>
        <w:ind w:left="708"/>
        <w:jc w:val="both"/>
        <w:rPr>
          <w:b/>
        </w:rPr>
      </w:pPr>
      <w:r w:rsidRPr="00F669D8">
        <w:rPr>
          <w:b/>
        </w:rPr>
        <w:lastRenderedPageBreak/>
        <w:t>Sağlık Serbest Bölgesi</w:t>
      </w:r>
    </w:p>
    <w:p w:rsidR="00F529BD" w:rsidRPr="00F669D8" w:rsidRDefault="00F529BD" w:rsidP="00F529BD">
      <w:pPr>
        <w:pStyle w:val="ListeParagraf"/>
        <w:spacing w:after="0" w:line="300" w:lineRule="atLeast"/>
        <w:ind w:left="1416"/>
        <w:jc w:val="both"/>
        <w:rPr>
          <w:b/>
        </w:rPr>
      </w:pPr>
    </w:p>
    <w:p w:rsidR="00EF76FB" w:rsidRDefault="00EF76FB" w:rsidP="00F669D8">
      <w:pPr>
        <w:pStyle w:val="ListeParagraf"/>
        <w:spacing w:after="0" w:line="300" w:lineRule="atLeast"/>
        <w:ind w:left="708"/>
        <w:jc w:val="both"/>
        <w:rPr>
          <w:rFonts w:eastAsia="Times New Roman" w:cs="Times New Roman"/>
          <w:lang w:eastAsia="tr-TR"/>
        </w:rPr>
      </w:pPr>
      <w:r w:rsidRPr="00F669D8">
        <w:rPr>
          <w:rFonts w:eastAsia="Times New Roman" w:cs="Times New Roman"/>
          <w:lang w:eastAsia="tr-TR"/>
        </w:rPr>
        <w:t xml:space="preserve">Devlet ve Büyükşehir Belediyesi tarafından İzmir’e sağlık odaklı bir endüstriyel serbest bölge kurulması planlanmaktadır. Bu serbest bölge ilaç şirketlerini, tıbbi cihaz üreticilerini, hastaneleri ve </w:t>
      </w:r>
      <w:proofErr w:type="gramStart"/>
      <w:r w:rsidRPr="00F669D8">
        <w:rPr>
          <w:rFonts w:eastAsia="Times New Roman" w:cs="Times New Roman"/>
          <w:lang w:eastAsia="tr-TR"/>
        </w:rPr>
        <w:t>rekreasyon</w:t>
      </w:r>
      <w:proofErr w:type="gramEnd"/>
      <w:r w:rsidRPr="00F669D8">
        <w:rPr>
          <w:rFonts w:eastAsia="Times New Roman" w:cs="Times New Roman"/>
          <w:lang w:eastAsia="tr-TR"/>
        </w:rPr>
        <w:t xml:space="preserve"> tesislerini kendine çekerken, sağlık hizmetlerinin temini ve araştırmaları için ideal bir bölge yaratılmış olacak</w:t>
      </w:r>
      <w:r w:rsidR="00F669D8" w:rsidRPr="00F669D8">
        <w:rPr>
          <w:rFonts w:eastAsia="Times New Roman" w:cs="Times New Roman"/>
          <w:lang w:eastAsia="tr-TR"/>
        </w:rPr>
        <w:t>tır</w:t>
      </w:r>
      <w:r w:rsidRPr="00F669D8">
        <w:rPr>
          <w:rFonts w:eastAsia="Times New Roman" w:cs="Times New Roman"/>
          <w:lang w:eastAsia="tr-TR"/>
        </w:rPr>
        <w:t>. Bu bölge sayesinde İzmir çok daha fazla tercih edilen bir sağlık turizmi durağı haline gelecek ve bölgede geniş ölçekte bir merkez oluşacaktır.</w:t>
      </w:r>
    </w:p>
    <w:p w:rsidR="00F529BD" w:rsidRDefault="00F529BD" w:rsidP="00F669D8">
      <w:pPr>
        <w:pStyle w:val="ListeParagraf"/>
        <w:spacing w:after="0" w:line="300" w:lineRule="atLeast"/>
        <w:ind w:left="708"/>
        <w:jc w:val="both"/>
        <w:rPr>
          <w:rFonts w:eastAsia="Times New Roman" w:cs="Times New Roman"/>
          <w:lang w:eastAsia="tr-TR"/>
        </w:rPr>
      </w:pPr>
    </w:p>
    <w:p w:rsidR="00F529BD" w:rsidRDefault="00F529BD" w:rsidP="00F529BD">
      <w:pPr>
        <w:pStyle w:val="ListeParagraf"/>
        <w:numPr>
          <w:ilvl w:val="1"/>
          <w:numId w:val="20"/>
        </w:numPr>
        <w:ind w:left="993" w:hanging="284"/>
        <w:rPr>
          <w:b/>
          <w:i/>
          <w:sz w:val="23"/>
          <w:szCs w:val="23"/>
        </w:rPr>
      </w:pPr>
      <w:r w:rsidRPr="00401646">
        <w:rPr>
          <w:b/>
          <w:i/>
          <w:sz w:val="23"/>
          <w:szCs w:val="23"/>
        </w:rPr>
        <w:t>İlaç</w:t>
      </w:r>
      <w:r>
        <w:rPr>
          <w:b/>
          <w:i/>
          <w:sz w:val="23"/>
          <w:szCs w:val="23"/>
        </w:rPr>
        <w:t xml:space="preserve"> E</w:t>
      </w:r>
      <w:r w:rsidRPr="00401646">
        <w:rPr>
          <w:b/>
          <w:i/>
          <w:sz w:val="23"/>
          <w:szCs w:val="23"/>
        </w:rPr>
        <w:t>ndüstrisi</w:t>
      </w:r>
    </w:p>
    <w:p w:rsidR="00F529BD" w:rsidRPr="00401646" w:rsidRDefault="00F529BD" w:rsidP="00F529BD">
      <w:pPr>
        <w:pStyle w:val="ListeParagraf"/>
        <w:spacing w:after="0" w:line="300" w:lineRule="atLeast"/>
        <w:ind w:left="708"/>
        <w:jc w:val="both"/>
        <w:rPr>
          <w:b/>
          <w:i/>
          <w:sz w:val="23"/>
          <w:szCs w:val="23"/>
        </w:rPr>
      </w:pPr>
    </w:p>
    <w:p w:rsidR="00F529BD" w:rsidRDefault="00F529BD" w:rsidP="00F529BD">
      <w:pPr>
        <w:pStyle w:val="ListeParagraf"/>
        <w:spacing w:after="0" w:line="300" w:lineRule="atLeast"/>
        <w:ind w:left="708"/>
        <w:jc w:val="both"/>
        <w:rPr>
          <w:rFonts w:eastAsia="Times New Roman" w:cs="Times New Roman"/>
          <w:lang w:eastAsia="tr-TR"/>
        </w:rPr>
      </w:pPr>
      <w:r w:rsidRPr="00F529BD">
        <w:rPr>
          <w:rFonts w:eastAsia="Times New Roman" w:cs="Times New Roman"/>
          <w:lang w:eastAsia="tr-TR"/>
        </w:rPr>
        <w:t xml:space="preserve">İlaç endüstrisi, silah sanayiinden sonra dünyanın en büyük ikinci endüstrisidir. 2012 yılında endüstrinin büyüklüğü 965 milyar dolardır. Information </w:t>
      </w:r>
      <w:proofErr w:type="spellStart"/>
      <w:r w:rsidRPr="00F529BD">
        <w:rPr>
          <w:rFonts w:eastAsia="Times New Roman" w:cs="Times New Roman"/>
          <w:lang w:eastAsia="tr-TR"/>
        </w:rPr>
        <w:t>Medical</w:t>
      </w:r>
      <w:proofErr w:type="spellEnd"/>
      <w:r w:rsidRPr="00F529BD">
        <w:rPr>
          <w:rFonts w:eastAsia="Times New Roman" w:cs="Times New Roman"/>
          <w:lang w:eastAsia="tr-TR"/>
        </w:rPr>
        <w:t xml:space="preserve"> </w:t>
      </w:r>
      <w:proofErr w:type="spellStart"/>
      <w:r w:rsidRPr="00F529BD">
        <w:rPr>
          <w:rFonts w:eastAsia="Times New Roman" w:cs="Times New Roman"/>
          <w:lang w:eastAsia="tr-TR"/>
        </w:rPr>
        <w:t>Statistics</w:t>
      </w:r>
      <w:proofErr w:type="spellEnd"/>
      <w:r w:rsidRPr="00F529BD">
        <w:rPr>
          <w:rFonts w:eastAsia="Times New Roman" w:cs="Times New Roman"/>
          <w:lang w:eastAsia="tr-TR"/>
        </w:rPr>
        <w:t>-</w:t>
      </w:r>
      <w:proofErr w:type="spellStart"/>
      <w:r w:rsidRPr="00F529BD">
        <w:rPr>
          <w:rFonts w:eastAsia="Times New Roman" w:cs="Times New Roman"/>
          <w:lang w:eastAsia="tr-TR"/>
        </w:rPr>
        <w:t>Health</w:t>
      </w:r>
      <w:proofErr w:type="spellEnd"/>
      <w:r w:rsidRPr="00F529BD">
        <w:rPr>
          <w:rFonts w:eastAsia="Times New Roman" w:cs="Times New Roman"/>
          <w:lang w:eastAsia="tr-TR"/>
        </w:rPr>
        <w:t>-Türkiye (IMS-</w:t>
      </w:r>
      <w:proofErr w:type="spellStart"/>
      <w:r w:rsidRPr="00F529BD">
        <w:rPr>
          <w:rFonts w:eastAsia="Times New Roman" w:cs="Times New Roman"/>
          <w:lang w:eastAsia="tr-TR"/>
        </w:rPr>
        <w:t>Health</w:t>
      </w:r>
      <w:proofErr w:type="spellEnd"/>
      <w:r w:rsidRPr="00F529BD">
        <w:rPr>
          <w:rFonts w:eastAsia="Times New Roman" w:cs="Times New Roman"/>
          <w:lang w:eastAsia="tr-TR"/>
        </w:rPr>
        <w:t>) verilerine göre 2013 yılında Türkiye ilaç pazarı 16,3 milyar TL’ye (8,5 milyar $) ulaşmıştır.</w:t>
      </w:r>
    </w:p>
    <w:p w:rsidR="00F529BD" w:rsidRPr="00F529BD" w:rsidRDefault="00F529BD" w:rsidP="00F529BD">
      <w:pPr>
        <w:pStyle w:val="ListeParagraf"/>
        <w:spacing w:after="0" w:line="300" w:lineRule="atLeast"/>
        <w:ind w:left="708"/>
        <w:jc w:val="both"/>
        <w:rPr>
          <w:rFonts w:eastAsia="Times New Roman" w:cs="Times New Roman"/>
          <w:lang w:eastAsia="tr-TR"/>
        </w:rPr>
      </w:pPr>
    </w:p>
    <w:p w:rsidR="00F529BD" w:rsidRPr="00F529BD" w:rsidRDefault="00F529BD" w:rsidP="00F529BD">
      <w:pPr>
        <w:pStyle w:val="ListeParagraf"/>
        <w:spacing w:after="0" w:line="300" w:lineRule="atLeast"/>
        <w:ind w:left="708"/>
        <w:jc w:val="both"/>
        <w:rPr>
          <w:rFonts w:eastAsia="Times New Roman" w:cs="Times New Roman"/>
          <w:lang w:eastAsia="tr-TR"/>
        </w:rPr>
      </w:pPr>
      <w:r w:rsidRPr="00F529BD">
        <w:rPr>
          <w:rFonts w:eastAsia="Times New Roman" w:cs="Times New Roman"/>
          <w:lang w:eastAsia="tr-TR"/>
        </w:rPr>
        <w:t xml:space="preserve">2012 yılında T.C. Sağlık Bakanlığı İlaç ve Tıbbi Cihaz Kurumu elektronik sitemine kayıtlı 291 ilaç firması mevcuttur. Türkiye ilaç endüstrisine firma üretim kapasitesi açısından bakıldığında, uluslararası standartlarda üretim yapan 77 tesis, yaklaşık 300 kuruluş ve 30 bin çalışan bulunmakta olup bu tesislerde </w:t>
      </w:r>
      <w:r w:rsidRPr="00F529BD">
        <w:rPr>
          <w:rFonts w:eastAsia="Times New Roman" w:cs="Times New Roman"/>
          <w:b/>
          <w:i/>
          <w:lang w:eastAsia="tr-TR"/>
        </w:rPr>
        <w:t>6 bine yakın ürün</w:t>
      </w:r>
      <w:r w:rsidRPr="00F529BD">
        <w:rPr>
          <w:rFonts w:eastAsia="Times New Roman" w:cs="Times New Roman"/>
          <w:lang w:eastAsia="tr-TR"/>
        </w:rPr>
        <w:t xml:space="preserve"> sunulmaktadır. Bu üretim tesislerinden 17 adedi çokuluslu firmalara aittir. </w:t>
      </w:r>
    </w:p>
    <w:p w:rsidR="00F529BD" w:rsidRPr="00F529BD" w:rsidRDefault="00F529BD" w:rsidP="00F529BD">
      <w:pPr>
        <w:pStyle w:val="ListeParagraf"/>
        <w:spacing w:after="0" w:line="300" w:lineRule="atLeast"/>
        <w:ind w:left="708"/>
        <w:jc w:val="both"/>
        <w:rPr>
          <w:rFonts w:eastAsia="Times New Roman" w:cs="Times New Roman"/>
          <w:lang w:eastAsia="tr-TR"/>
        </w:rPr>
      </w:pPr>
      <w:r w:rsidRPr="00F529BD">
        <w:rPr>
          <w:rFonts w:eastAsia="Times New Roman" w:cs="Times New Roman"/>
          <w:lang w:eastAsia="tr-TR"/>
        </w:rPr>
        <w:t xml:space="preserve">T.C. Sağlık Bakanlığı tarafından 2008-2013 yılları arasında toplam 3254 imal, 1073 ithal ilaca ruhsat verilmiştir. Bununla birlikte, ülkemizdeki üretim, </w:t>
      </w:r>
      <w:proofErr w:type="gramStart"/>
      <w:r w:rsidRPr="00F529BD">
        <w:rPr>
          <w:rFonts w:eastAsia="Times New Roman" w:cs="Times New Roman"/>
          <w:lang w:eastAsia="tr-TR"/>
        </w:rPr>
        <w:t>jenerik</w:t>
      </w:r>
      <w:proofErr w:type="gramEnd"/>
      <w:r w:rsidRPr="00F529BD">
        <w:rPr>
          <w:rFonts w:eastAsia="Times New Roman" w:cs="Times New Roman"/>
          <w:lang w:eastAsia="tr-TR"/>
        </w:rPr>
        <w:t xml:space="preserve"> (eşdeğer) ilaç ağırlıklıdır.</w:t>
      </w:r>
    </w:p>
    <w:p w:rsidR="00F529BD" w:rsidRDefault="00F529BD" w:rsidP="00F529BD">
      <w:pPr>
        <w:pStyle w:val="ListeParagraf"/>
        <w:spacing w:after="0" w:line="300" w:lineRule="atLeast"/>
        <w:ind w:left="708"/>
        <w:jc w:val="both"/>
        <w:rPr>
          <w:rFonts w:eastAsia="Times New Roman" w:cs="Times New Roman"/>
          <w:lang w:eastAsia="tr-TR"/>
        </w:rPr>
      </w:pPr>
    </w:p>
    <w:p w:rsidR="00F529BD" w:rsidRPr="00F529BD" w:rsidRDefault="00F529BD" w:rsidP="00F529BD">
      <w:pPr>
        <w:pStyle w:val="ListeParagraf"/>
        <w:spacing w:after="0" w:line="300" w:lineRule="atLeast"/>
        <w:ind w:left="708"/>
        <w:jc w:val="both"/>
        <w:rPr>
          <w:rFonts w:eastAsia="Times New Roman" w:cs="Times New Roman"/>
          <w:lang w:eastAsia="tr-TR"/>
        </w:rPr>
      </w:pPr>
      <w:r w:rsidRPr="00F529BD">
        <w:rPr>
          <w:rFonts w:eastAsia="Times New Roman" w:cs="Times New Roman"/>
          <w:lang w:eastAsia="tr-TR"/>
        </w:rPr>
        <w:t xml:space="preserve">10. Kalkınma Planı (2014-2018)’ de yurt içi ilaç ve tıbbi cihaz üretimine dair birçok hedefe işaret edilmiştir. </w:t>
      </w:r>
      <w:r w:rsidRPr="00F529BD">
        <w:rPr>
          <w:rFonts w:eastAsia="Times New Roman" w:cs="Times New Roman"/>
          <w:b/>
          <w:i/>
          <w:lang w:eastAsia="tr-TR"/>
        </w:rPr>
        <w:t>“Sağlık Endüstrilerinde Yapısal Dönüşüm Programı”</w:t>
      </w:r>
      <w:r w:rsidRPr="00F529BD">
        <w:rPr>
          <w:rFonts w:eastAsia="Times New Roman" w:cs="Times New Roman"/>
          <w:lang w:eastAsia="tr-TR"/>
        </w:rPr>
        <w:t xml:space="preserve"> 10. Kalkınma Planında tasarlanan 25 programdan biridir. Bu programda, uzun vadede Türkiye’nin küresel bir ilaç Ar-Ge ve üretim merkezi olması, ilaç ve tıbbi cihaz alanında rekabetçi bir konuma ulaşmasının önem arz ettiği belirtilmiştir. Orta vadede yerli üretim kapasitesinin artırılması, Ar-Ge ve girişim ekosisteminin geliştirilmesi, uzun vadede yeni molekül geliştirebilen, daha yüksek katma değerli ilaç ve tıbbi cihaz üretebilen bir yapıya kavuşarak küresel değer zincirlerinde etkinliğin artırılması öngörülmüştür. Program hedefleri; yurtiçi tıbbi cihaz ve tıbbi malzeme ihtiyacının % 20’sinin yerli üretimle karşılanması ve yurtiçi ilaç ihtiyacının değer bazında % 60’ının yerli üretimle karşılanması olarak belirlenmiştir.</w:t>
      </w:r>
    </w:p>
    <w:p w:rsidR="00F529BD" w:rsidRDefault="00F529BD" w:rsidP="00F529BD">
      <w:pPr>
        <w:pStyle w:val="Default"/>
        <w:jc w:val="both"/>
        <w:rPr>
          <w:rFonts w:asciiTheme="minorHAnsi" w:hAnsiTheme="minorHAnsi" w:cstheme="minorBidi"/>
          <w:color w:val="auto"/>
          <w:sz w:val="23"/>
          <w:szCs w:val="23"/>
        </w:rPr>
      </w:pPr>
    </w:p>
    <w:p w:rsidR="00F529BD" w:rsidRDefault="00F529BD" w:rsidP="00F529BD">
      <w:pPr>
        <w:pStyle w:val="Default"/>
        <w:ind w:left="708"/>
        <w:rPr>
          <w:rFonts w:asciiTheme="minorHAnsi" w:hAnsiTheme="minorHAnsi" w:cstheme="minorBidi"/>
          <w:i/>
          <w:color w:val="auto"/>
          <w:sz w:val="20"/>
          <w:szCs w:val="20"/>
        </w:rPr>
      </w:pPr>
      <w:r w:rsidRPr="00FA255B">
        <w:rPr>
          <w:rFonts w:asciiTheme="minorHAnsi" w:hAnsiTheme="minorHAnsi" w:cstheme="minorBidi"/>
          <w:i/>
          <w:color w:val="auto"/>
          <w:sz w:val="20"/>
          <w:szCs w:val="20"/>
        </w:rPr>
        <w:t>(Kaynak: Kamu Müdahalelerinin 2008-2013 Dönemindeki Değer Bazında İlk 100 İlaç Üzerine Etkilerinin Analizi, Sağlık Teknolojileri Değerlendirme Raporu-</w:t>
      </w:r>
      <w:proofErr w:type="gramStart"/>
      <w:r w:rsidRPr="00FA255B">
        <w:rPr>
          <w:rFonts w:asciiTheme="minorHAnsi" w:hAnsiTheme="minorHAnsi" w:cstheme="minorBidi"/>
          <w:i/>
          <w:color w:val="auto"/>
          <w:sz w:val="20"/>
          <w:szCs w:val="20"/>
        </w:rPr>
        <w:t>I , T</w:t>
      </w:r>
      <w:proofErr w:type="gramEnd"/>
      <w:r w:rsidRPr="00FA255B">
        <w:rPr>
          <w:rFonts w:asciiTheme="minorHAnsi" w:hAnsiTheme="minorHAnsi" w:cstheme="minorBidi"/>
          <w:i/>
          <w:color w:val="auto"/>
          <w:sz w:val="20"/>
          <w:szCs w:val="20"/>
        </w:rPr>
        <w:t>.C. Sağlık Bakanlığı İlaç ve Tıbbi Cihaz Kurumu)</w:t>
      </w:r>
    </w:p>
    <w:p w:rsidR="00F529BD" w:rsidRDefault="00F529BD" w:rsidP="00F529BD">
      <w:pPr>
        <w:pStyle w:val="Default"/>
        <w:rPr>
          <w:rFonts w:asciiTheme="minorHAnsi" w:hAnsiTheme="minorHAnsi" w:cstheme="minorBidi"/>
          <w:i/>
          <w:color w:val="auto"/>
          <w:sz w:val="20"/>
          <w:szCs w:val="20"/>
        </w:rPr>
      </w:pPr>
    </w:p>
    <w:p w:rsidR="00F529BD" w:rsidRDefault="00F529BD" w:rsidP="00F529BD">
      <w:pPr>
        <w:pStyle w:val="ListeParagraf"/>
        <w:spacing w:after="0" w:line="300" w:lineRule="atLeast"/>
        <w:ind w:left="708"/>
        <w:jc w:val="both"/>
        <w:rPr>
          <w:rFonts w:eastAsia="Times New Roman" w:cs="Times New Roman"/>
          <w:lang w:eastAsia="tr-TR"/>
        </w:rPr>
      </w:pPr>
      <w:r w:rsidRPr="00F529BD">
        <w:rPr>
          <w:rFonts w:eastAsia="Times New Roman" w:cs="Times New Roman"/>
          <w:lang w:eastAsia="tr-TR"/>
        </w:rPr>
        <w:t xml:space="preserve">İzmir'in sağlık girişimleri ve </w:t>
      </w:r>
      <w:proofErr w:type="spellStart"/>
      <w:r w:rsidRPr="00F529BD">
        <w:rPr>
          <w:rFonts w:eastAsia="Times New Roman" w:cs="Times New Roman"/>
          <w:lang w:eastAsia="tr-TR"/>
        </w:rPr>
        <w:t>inovasyonu</w:t>
      </w:r>
      <w:proofErr w:type="spellEnd"/>
      <w:r w:rsidRPr="00F529BD">
        <w:rPr>
          <w:rFonts w:eastAsia="Times New Roman" w:cs="Times New Roman"/>
          <w:lang w:eastAsia="tr-TR"/>
        </w:rPr>
        <w:t xml:space="preserve"> kavşağı haline gelmesine hizmet verecek olan </w:t>
      </w:r>
      <w:r w:rsidRPr="00F529BD">
        <w:rPr>
          <w:rFonts w:eastAsia="Times New Roman" w:cs="Times New Roman"/>
          <w:b/>
          <w:i/>
          <w:lang w:eastAsia="tr-TR"/>
        </w:rPr>
        <w:t>İzmir Sağlık Teknolojileri Geliştirici ve Hızlandırıcısı (</w:t>
      </w:r>
      <w:proofErr w:type="spellStart"/>
      <w:r w:rsidRPr="00F529BD">
        <w:rPr>
          <w:rFonts w:eastAsia="Times New Roman" w:cs="Times New Roman"/>
          <w:b/>
          <w:i/>
          <w:lang w:eastAsia="tr-TR"/>
        </w:rPr>
        <w:t>BioİZMİR</w:t>
      </w:r>
      <w:proofErr w:type="spellEnd"/>
      <w:r w:rsidRPr="00F529BD">
        <w:rPr>
          <w:rFonts w:eastAsia="Times New Roman" w:cs="Times New Roman"/>
          <w:b/>
          <w:i/>
          <w:lang w:eastAsia="tr-TR"/>
        </w:rPr>
        <w:t>)</w:t>
      </w:r>
      <w:r>
        <w:rPr>
          <w:rFonts w:eastAsia="Times New Roman" w:cs="Times New Roman"/>
          <w:b/>
          <w:i/>
          <w:lang w:eastAsia="tr-TR"/>
        </w:rPr>
        <w:t>’</w:t>
      </w:r>
      <w:r>
        <w:rPr>
          <w:rFonts w:eastAsia="Times New Roman" w:cs="Times New Roman"/>
          <w:lang w:eastAsia="tr-TR"/>
        </w:rPr>
        <w:t xml:space="preserve"> </w:t>
      </w:r>
      <w:r w:rsidRPr="00F529BD">
        <w:rPr>
          <w:rFonts w:eastAsia="Times New Roman" w:cs="Times New Roman"/>
          <w:lang w:eastAsia="tr-TR"/>
        </w:rPr>
        <w:t xml:space="preserve">in “Sağlık Endüstrilerinde Yapısal Dönüşüm Programı” </w:t>
      </w:r>
      <w:proofErr w:type="spellStart"/>
      <w:r w:rsidRPr="00F529BD">
        <w:rPr>
          <w:rFonts w:eastAsia="Times New Roman" w:cs="Times New Roman"/>
          <w:lang w:eastAsia="tr-TR"/>
        </w:rPr>
        <w:t>nda</w:t>
      </w:r>
      <w:proofErr w:type="spellEnd"/>
      <w:r w:rsidRPr="00F529BD">
        <w:rPr>
          <w:rFonts w:eastAsia="Times New Roman" w:cs="Times New Roman"/>
          <w:lang w:eastAsia="tr-TR"/>
        </w:rPr>
        <w:t xml:space="preserve"> tanımlanan hedeflere ulaşmada kritik bir rol üstleneceğine inanıyoruz.</w:t>
      </w:r>
    </w:p>
    <w:p w:rsidR="00F529BD" w:rsidRDefault="00F529BD" w:rsidP="00F529BD">
      <w:pPr>
        <w:pStyle w:val="ListeParagraf"/>
        <w:spacing w:after="0" w:line="300" w:lineRule="atLeast"/>
        <w:ind w:left="708"/>
        <w:jc w:val="both"/>
        <w:rPr>
          <w:rFonts w:eastAsia="Times New Roman" w:cs="Times New Roman"/>
          <w:lang w:eastAsia="tr-TR"/>
        </w:rPr>
      </w:pPr>
    </w:p>
    <w:p w:rsidR="00D20874" w:rsidRDefault="00D20874" w:rsidP="00F529BD">
      <w:pPr>
        <w:pStyle w:val="ListeParagraf"/>
        <w:spacing w:after="0" w:line="300" w:lineRule="atLeast"/>
        <w:ind w:left="708"/>
        <w:jc w:val="both"/>
        <w:rPr>
          <w:rFonts w:eastAsia="Times New Roman" w:cs="Times New Roman"/>
          <w:lang w:eastAsia="tr-TR"/>
        </w:rPr>
      </w:pPr>
    </w:p>
    <w:p w:rsidR="00D20874" w:rsidRDefault="00D20874" w:rsidP="00F529BD">
      <w:pPr>
        <w:pStyle w:val="ListeParagraf"/>
        <w:spacing w:after="0" w:line="300" w:lineRule="atLeast"/>
        <w:ind w:left="708"/>
        <w:jc w:val="both"/>
        <w:rPr>
          <w:rFonts w:eastAsia="Times New Roman" w:cs="Times New Roman"/>
          <w:lang w:eastAsia="tr-TR"/>
        </w:rPr>
      </w:pPr>
    </w:p>
    <w:p w:rsidR="00D20874" w:rsidRDefault="00D20874" w:rsidP="00F529BD">
      <w:pPr>
        <w:pStyle w:val="ListeParagraf"/>
        <w:spacing w:after="0" w:line="300" w:lineRule="atLeast"/>
        <w:ind w:left="708"/>
        <w:jc w:val="both"/>
        <w:rPr>
          <w:rFonts w:eastAsia="Times New Roman" w:cs="Times New Roman"/>
          <w:lang w:eastAsia="tr-TR"/>
        </w:rPr>
      </w:pPr>
    </w:p>
    <w:p w:rsidR="00D20874" w:rsidRPr="00F529BD" w:rsidRDefault="00D20874" w:rsidP="00F529BD">
      <w:pPr>
        <w:pStyle w:val="ListeParagraf"/>
        <w:spacing w:after="0" w:line="300" w:lineRule="atLeast"/>
        <w:ind w:left="708"/>
        <w:jc w:val="both"/>
        <w:rPr>
          <w:rFonts w:eastAsia="Times New Roman" w:cs="Times New Roman"/>
          <w:lang w:eastAsia="tr-TR"/>
        </w:rPr>
      </w:pPr>
    </w:p>
    <w:p w:rsidR="00F529BD" w:rsidRDefault="00F529BD" w:rsidP="00F529BD">
      <w:pPr>
        <w:pStyle w:val="ListeParagraf"/>
        <w:numPr>
          <w:ilvl w:val="1"/>
          <w:numId w:val="20"/>
        </w:numPr>
        <w:ind w:left="993" w:hanging="284"/>
        <w:rPr>
          <w:b/>
          <w:i/>
          <w:sz w:val="23"/>
          <w:szCs w:val="23"/>
        </w:rPr>
      </w:pPr>
      <w:r w:rsidRPr="00401646">
        <w:rPr>
          <w:b/>
          <w:i/>
          <w:sz w:val="23"/>
          <w:szCs w:val="23"/>
        </w:rPr>
        <w:lastRenderedPageBreak/>
        <w:t xml:space="preserve">Tıbbi Cihaz </w:t>
      </w:r>
      <w:r>
        <w:rPr>
          <w:b/>
          <w:i/>
          <w:sz w:val="23"/>
          <w:szCs w:val="23"/>
        </w:rPr>
        <w:t>Sektörü</w:t>
      </w:r>
    </w:p>
    <w:p w:rsidR="00F529BD" w:rsidRPr="00401646" w:rsidRDefault="00F529BD" w:rsidP="00F529BD">
      <w:pPr>
        <w:autoSpaceDE w:val="0"/>
        <w:autoSpaceDN w:val="0"/>
        <w:adjustRightInd w:val="0"/>
        <w:spacing w:after="0" w:line="240" w:lineRule="auto"/>
        <w:jc w:val="both"/>
        <w:rPr>
          <w:b/>
          <w:i/>
          <w:sz w:val="23"/>
          <w:szCs w:val="23"/>
        </w:rPr>
      </w:pPr>
    </w:p>
    <w:p w:rsidR="00F529BD" w:rsidRPr="00F529BD" w:rsidRDefault="00F529BD" w:rsidP="00F529BD">
      <w:pPr>
        <w:pStyle w:val="ListeParagraf"/>
        <w:spacing w:after="0" w:line="300" w:lineRule="atLeast"/>
        <w:ind w:left="708"/>
        <w:jc w:val="both"/>
        <w:rPr>
          <w:rFonts w:eastAsia="Times New Roman" w:cs="Times New Roman"/>
          <w:lang w:eastAsia="tr-TR"/>
        </w:rPr>
      </w:pPr>
      <w:r w:rsidRPr="00F529BD">
        <w:rPr>
          <w:rFonts w:eastAsia="Times New Roman" w:cs="Times New Roman"/>
          <w:lang w:eastAsia="tr-TR"/>
        </w:rPr>
        <w:t xml:space="preserve">Tıbbi Cihaz Sanayi çok hızla gelişmektedir ve gelinen noktada olağan üstü geniş çeşitlilikte ürünü içermektedir. Bandaj ve şırınga gibi geleneksel ürünlerden; </w:t>
      </w:r>
      <w:proofErr w:type="spellStart"/>
      <w:r w:rsidRPr="00F529BD">
        <w:rPr>
          <w:rFonts w:eastAsia="Times New Roman" w:cs="Times New Roman"/>
          <w:lang w:eastAsia="tr-TR"/>
        </w:rPr>
        <w:t>biyo</w:t>
      </w:r>
      <w:proofErr w:type="spellEnd"/>
      <w:r w:rsidRPr="00F529BD">
        <w:rPr>
          <w:rFonts w:eastAsia="Times New Roman" w:cs="Times New Roman"/>
          <w:lang w:eastAsia="tr-TR"/>
        </w:rPr>
        <w:t xml:space="preserve">-iletişim, </w:t>
      </w:r>
      <w:proofErr w:type="spellStart"/>
      <w:r w:rsidRPr="00F529BD">
        <w:rPr>
          <w:rFonts w:eastAsia="Times New Roman" w:cs="Times New Roman"/>
          <w:lang w:eastAsia="tr-TR"/>
        </w:rPr>
        <w:t>nanoteknoloji</w:t>
      </w:r>
      <w:proofErr w:type="spellEnd"/>
      <w:r w:rsidRPr="00F529BD">
        <w:rPr>
          <w:rFonts w:eastAsia="Times New Roman" w:cs="Times New Roman"/>
          <w:lang w:eastAsia="tr-TR"/>
        </w:rPr>
        <w:t xml:space="preserve">, tasarlanmış/işlenmiş hücre gibi çok gelişmiş </w:t>
      </w:r>
      <w:proofErr w:type="gramStart"/>
      <w:r w:rsidRPr="00F529BD">
        <w:rPr>
          <w:rFonts w:eastAsia="Times New Roman" w:cs="Times New Roman"/>
          <w:lang w:eastAsia="tr-TR"/>
        </w:rPr>
        <w:t>sofistike</w:t>
      </w:r>
      <w:proofErr w:type="gramEnd"/>
      <w:r w:rsidRPr="00F529BD">
        <w:rPr>
          <w:rFonts w:eastAsia="Times New Roman" w:cs="Times New Roman"/>
          <w:lang w:eastAsia="tr-TR"/>
        </w:rPr>
        <w:t xml:space="preserve"> ürünlere kadar yüz binlerce ürünü kapsamaktadır. Tıbbi Cihaz sanayi Ar-Ge ve </w:t>
      </w:r>
      <w:proofErr w:type="spellStart"/>
      <w:r w:rsidRPr="00F529BD">
        <w:rPr>
          <w:rFonts w:eastAsia="Times New Roman" w:cs="Times New Roman"/>
          <w:lang w:eastAsia="tr-TR"/>
        </w:rPr>
        <w:t>inovasyon</w:t>
      </w:r>
      <w:proofErr w:type="spellEnd"/>
      <w:r w:rsidRPr="00F529BD">
        <w:rPr>
          <w:rFonts w:eastAsia="Times New Roman" w:cs="Times New Roman"/>
          <w:lang w:eastAsia="tr-TR"/>
        </w:rPr>
        <w:t xml:space="preserve"> faaliyetlerinin başlıca tetikleyici sektörü; </w:t>
      </w:r>
      <w:proofErr w:type="spellStart"/>
      <w:r w:rsidRPr="00F529BD">
        <w:rPr>
          <w:rFonts w:eastAsia="Times New Roman" w:cs="Times New Roman"/>
          <w:lang w:eastAsia="tr-TR"/>
        </w:rPr>
        <w:t>inovasyonun</w:t>
      </w:r>
      <w:proofErr w:type="spellEnd"/>
      <w:r w:rsidRPr="00F529BD">
        <w:rPr>
          <w:rFonts w:eastAsia="Times New Roman" w:cs="Times New Roman"/>
          <w:lang w:eastAsia="tr-TR"/>
        </w:rPr>
        <w:t xml:space="preserve"> büyük aktörüdür.</w:t>
      </w:r>
    </w:p>
    <w:p w:rsidR="00F529BD" w:rsidRPr="00F529BD" w:rsidRDefault="00F529BD" w:rsidP="00F529BD">
      <w:pPr>
        <w:autoSpaceDE w:val="0"/>
        <w:autoSpaceDN w:val="0"/>
        <w:adjustRightInd w:val="0"/>
        <w:spacing w:after="0" w:line="240" w:lineRule="auto"/>
        <w:jc w:val="both"/>
        <w:rPr>
          <w:rFonts w:eastAsia="Times New Roman" w:cs="Times New Roman"/>
          <w:lang w:eastAsia="tr-TR"/>
        </w:rPr>
      </w:pPr>
    </w:p>
    <w:p w:rsidR="00F529BD" w:rsidRPr="00F529BD" w:rsidRDefault="00F529BD" w:rsidP="00F529BD">
      <w:pPr>
        <w:pStyle w:val="ListeParagraf"/>
        <w:spacing w:after="0" w:line="300" w:lineRule="atLeast"/>
        <w:ind w:left="708"/>
        <w:jc w:val="both"/>
        <w:rPr>
          <w:rFonts w:eastAsia="Times New Roman" w:cs="Times New Roman"/>
          <w:lang w:eastAsia="tr-TR"/>
        </w:rPr>
      </w:pPr>
      <w:r w:rsidRPr="00F529BD">
        <w:rPr>
          <w:rFonts w:eastAsia="Times New Roman" w:cs="Times New Roman"/>
          <w:lang w:eastAsia="tr-TR"/>
        </w:rPr>
        <w:t>Dünya tıbbi cihaz sektör pazarı 2012 yılında 307,7 milyar ABD Dolarıdır. 2005-2010 yılları arasındaki yıllık bileşik büyüme oranının %7,5 ve 2007-2011 yılları arasında %7,9 olması tıbbi cihaz pazarının son derece geniş, dinamik ve rekabetçi bir Pazar olduğunu göstermektedir.</w:t>
      </w:r>
    </w:p>
    <w:p w:rsidR="00F529BD" w:rsidRPr="00F529BD" w:rsidRDefault="00F529BD" w:rsidP="00F529BD">
      <w:pPr>
        <w:autoSpaceDE w:val="0"/>
        <w:autoSpaceDN w:val="0"/>
        <w:adjustRightInd w:val="0"/>
        <w:spacing w:after="0" w:line="240" w:lineRule="auto"/>
        <w:rPr>
          <w:rFonts w:eastAsia="Times New Roman" w:cs="Times New Roman"/>
          <w:lang w:eastAsia="tr-TR"/>
        </w:rPr>
      </w:pPr>
    </w:p>
    <w:p w:rsidR="00F529BD" w:rsidRPr="00A8217C" w:rsidRDefault="00F529BD" w:rsidP="00F529BD">
      <w:pPr>
        <w:pStyle w:val="ListeParagraf"/>
        <w:spacing w:after="0" w:line="300" w:lineRule="atLeast"/>
        <w:ind w:left="708"/>
        <w:jc w:val="both"/>
        <w:rPr>
          <w:rFonts w:eastAsia="Times New Roman" w:cs="Times New Roman"/>
          <w:lang w:eastAsia="tr-TR"/>
        </w:rPr>
      </w:pPr>
      <w:r w:rsidRPr="00F529BD">
        <w:rPr>
          <w:rFonts w:eastAsia="Times New Roman" w:cs="Times New Roman"/>
          <w:lang w:eastAsia="tr-TR"/>
        </w:rPr>
        <w:t>2011</w:t>
      </w:r>
      <w:r w:rsidRPr="00A8217C">
        <w:rPr>
          <w:rFonts w:eastAsia="Times New Roman" w:cs="Times New Roman"/>
          <w:lang w:eastAsia="tr-TR"/>
        </w:rPr>
        <w:t xml:space="preserve"> yılı verilerine göre, Türkiye yaklaşık 1,96 milyar ABD Doları olan pazarı ile dünya sıralamasında 19. ülkedir. İthalatın pazar gereksinimlerini karşılama oranının %85’dir. Tıbbi cihazlar kapsamındaki ürünlerin neredeyse tamamının ithalat yoluyla karşılanması demek olan bu durum Türkiye’deki tıbbi cihazların üretiminin halen istenen düzeyde olmadığının göstergesidir. Sektör teknolojik olarak önemli ölçüde dışa bağımlıdır. Genelde konvansiyonel cihazlar üretilmekte olup ileri teknoloji ve bilgi gerektiren katma değeri yüksek ürünler ithal edilmektedir. Türkiye’de tıbbi cihazlar kapsamındaki ürünleri üreten yerli firmalar vardır. Ancak bunların birçoğu yabancı büyük firmalarla rekabet edebilecek durumda değildir. Yerli tedarikçiler düşük teknoloji ürünlerinin imalatına odaklanmış durumdadırlar.</w:t>
      </w:r>
    </w:p>
    <w:p w:rsidR="00F529BD" w:rsidRPr="00A8217C" w:rsidRDefault="00F529BD" w:rsidP="00F529BD">
      <w:pPr>
        <w:autoSpaceDE w:val="0"/>
        <w:autoSpaceDN w:val="0"/>
        <w:adjustRightInd w:val="0"/>
        <w:spacing w:after="0" w:line="240" w:lineRule="auto"/>
        <w:jc w:val="both"/>
        <w:rPr>
          <w:rFonts w:eastAsia="Times New Roman" w:cs="Times New Roman"/>
          <w:lang w:eastAsia="tr-TR"/>
        </w:rPr>
      </w:pPr>
    </w:p>
    <w:p w:rsidR="00F529BD" w:rsidRPr="00A8217C" w:rsidRDefault="00F529BD" w:rsidP="00A8217C">
      <w:pPr>
        <w:pStyle w:val="ListeParagraf"/>
        <w:spacing w:after="0" w:line="300" w:lineRule="atLeast"/>
        <w:ind w:left="708"/>
        <w:jc w:val="both"/>
        <w:rPr>
          <w:rFonts w:eastAsia="Times New Roman" w:cs="Times New Roman"/>
          <w:lang w:eastAsia="tr-TR"/>
        </w:rPr>
      </w:pPr>
      <w:r w:rsidRPr="00A8217C">
        <w:rPr>
          <w:rFonts w:eastAsia="Times New Roman" w:cs="Times New Roman"/>
          <w:lang w:eastAsia="tr-TR"/>
        </w:rPr>
        <w:t xml:space="preserve">Tıbbi cihaz alanında </w:t>
      </w:r>
      <w:proofErr w:type="spellStart"/>
      <w:r w:rsidRPr="00A8217C">
        <w:rPr>
          <w:rFonts w:eastAsia="Times New Roman" w:cs="Times New Roman"/>
          <w:lang w:eastAsia="tr-TR"/>
        </w:rPr>
        <w:t>Sektörel</w:t>
      </w:r>
      <w:proofErr w:type="spellEnd"/>
      <w:r w:rsidRPr="00A8217C">
        <w:rPr>
          <w:rFonts w:eastAsia="Times New Roman" w:cs="Times New Roman"/>
          <w:lang w:eastAsia="tr-TR"/>
        </w:rPr>
        <w:t xml:space="preserve"> kümeleşmeler; İstanbul, </w:t>
      </w:r>
      <w:r w:rsidRPr="00A8217C">
        <w:rPr>
          <w:rFonts w:eastAsia="Times New Roman" w:cs="Times New Roman"/>
          <w:b/>
          <w:lang w:eastAsia="tr-TR"/>
        </w:rPr>
        <w:t>İzmir</w:t>
      </w:r>
      <w:r w:rsidRPr="00A8217C">
        <w:rPr>
          <w:rFonts w:eastAsia="Times New Roman" w:cs="Times New Roman"/>
          <w:lang w:eastAsia="tr-TR"/>
        </w:rPr>
        <w:t>, Ankara, Samsun ve Konya’da oluşmaktadır.</w:t>
      </w:r>
    </w:p>
    <w:p w:rsidR="00F529BD" w:rsidRDefault="00F529BD" w:rsidP="00F529BD">
      <w:pPr>
        <w:autoSpaceDE w:val="0"/>
        <w:autoSpaceDN w:val="0"/>
        <w:adjustRightInd w:val="0"/>
        <w:spacing w:after="0" w:line="240" w:lineRule="auto"/>
        <w:rPr>
          <w:rFonts w:ascii="MetaPro-Normal" w:hAnsi="MetaPro-Normal" w:cs="MetaPro-Normal"/>
          <w:color w:val="6E6F71"/>
          <w:sz w:val="20"/>
          <w:szCs w:val="20"/>
        </w:rPr>
      </w:pPr>
    </w:p>
    <w:p w:rsidR="00F529BD" w:rsidRPr="00A8217C" w:rsidRDefault="00F529BD" w:rsidP="00A8217C">
      <w:pPr>
        <w:autoSpaceDE w:val="0"/>
        <w:autoSpaceDN w:val="0"/>
        <w:adjustRightInd w:val="0"/>
        <w:spacing w:after="0" w:line="240" w:lineRule="auto"/>
        <w:ind w:left="708"/>
        <w:rPr>
          <w:rFonts w:eastAsia="Times New Roman" w:cs="Times New Roman"/>
          <w:b/>
          <w:lang w:eastAsia="tr-TR"/>
        </w:rPr>
      </w:pPr>
      <w:r w:rsidRPr="00A8217C">
        <w:rPr>
          <w:rFonts w:eastAsia="Times New Roman" w:cs="Times New Roman"/>
          <w:b/>
          <w:lang w:eastAsia="tr-TR"/>
        </w:rPr>
        <w:t>TİTUBB Kayıtlı Tıbbi Cihaz Firmaları</w:t>
      </w:r>
    </w:p>
    <w:tbl>
      <w:tblPr>
        <w:tblStyle w:val="TabloKlavuzu"/>
        <w:tblW w:w="0" w:type="auto"/>
        <w:tblCellSpacing w:w="20" w:type="dxa"/>
        <w:tblInd w:w="708" w:type="dxa"/>
        <w:tblBorders>
          <w:top w:val="outset" w:sz="6" w:space="0" w:color="BFBFBF" w:themeColor="background1" w:themeShade="BF"/>
          <w:left w:val="outset" w:sz="6" w:space="0" w:color="BFBFBF" w:themeColor="background1" w:themeShade="BF"/>
          <w:bottom w:val="outset" w:sz="6" w:space="0" w:color="BFBFBF" w:themeColor="background1" w:themeShade="BF"/>
          <w:right w:val="outset" w:sz="6" w:space="0" w:color="BFBFBF" w:themeColor="background1" w:themeShade="BF"/>
          <w:insideH w:val="outset" w:sz="6" w:space="0" w:color="BFBFBF" w:themeColor="background1" w:themeShade="BF"/>
          <w:insideV w:val="outset" w:sz="6" w:space="0" w:color="BFBFBF" w:themeColor="background1" w:themeShade="BF"/>
        </w:tblBorders>
        <w:tblLook w:val="04A0" w:firstRow="1" w:lastRow="0" w:firstColumn="1" w:lastColumn="0" w:noHBand="0" w:noVBand="1"/>
      </w:tblPr>
      <w:tblGrid>
        <w:gridCol w:w="4666"/>
        <w:gridCol w:w="1232"/>
      </w:tblGrid>
      <w:tr w:rsidR="00F529BD" w:rsidTr="00A8217C">
        <w:trPr>
          <w:trHeight w:val="510"/>
          <w:tblCellSpacing w:w="20" w:type="dxa"/>
        </w:trPr>
        <w:tc>
          <w:tcPr>
            <w:tcW w:w="4606" w:type="dxa"/>
            <w:vAlign w:val="center"/>
          </w:tcPr>
          <w:p w:rsidR="00F529BD" w:rsidRPr="005B37F8" w:rsidRDefault="00F529BD" w:rsidP="00F529BD">
            <w:pPr>
              <w:autoSpaceDE w:val="0"/>
              <w:autoSpaceDN w:val="0"/>
              <w:adjustRightInd w:val="0"/>
              <w:rPr>
                <w:sz w:val="23"/>
                <w:szCs w:val="23"/>
              </w:rPr>
            </w:pPr>
            <w:r w:rsidRPr="005B37F8">
              <w:rPr>
                <w:sz w:val="23"/>
                <w:szCs w:val="23"/>
              </w:rPr>
              <w:t>Kayıtlı tıbbi cihaz üretici firma sayısı</w:t>
            </w:r>
          </w:p>
        </w:tc>
        <w:tc>
          <w:tcPr>
            <w:tcW w:w="1172" w:type="dxa"/>
            <w:vAlign w:val="center"/>
          </w:tcPr>
          <w:p w:rsidR="00F529BD" w:rsidRPr="005B37F8" w:rsidRDefault="00F529BD" w:rsidP="00F529BD">
            <w:pPr>
              <w:autoSpaceDE w:val="0"/>
              <w:autoSpaceDN w:val="0"/>
              <w:adjustRightInd w:val="0"/>
              <w:rPr>
                <w:sz w:val="23"/>
                <w:szCs w:val="23"/>
              </w:rPr>
            </w:pPr>
            <w:r w:rsidRPr="005B37F8">
              <w:rPr>
                <w:sz w:val="23"/>
                <w:szCs w:val="23"/>
              </w:rPr>
              <w:t>1548</w:t>
            </w:r>
          </w:p>
        </w:tc>
      </w:tr>
      <w:tr w:rsidR="00F529BD" w:rsidTr="00A8217C">
        <w:trPr>
          <w:trHeight w:val="510"/>
          <w:tblCellSpacing w:w="20" w:type="dxa"/>
        </w:trPr>
        <w:tc>
          <w:tcPr>
            <w:tcW w:w="4606" w:type="dxa"/>
            <w:vAlign w:val="center"/>
          </w:tcPr>
          <w:p w:rsidR="00F529BD" w:rsidRPr="005B37F8" w:rsidRDefault="00F529BD" w:rsidP="00F529BD">
            <w:pPr>
              <w:autoSpaceDE w:val="0"/>
              <w:autoSpaceDN w:val="0"/>
              <w:adjustRightInd w:val="0"/>
              <w:rPr>
                <w:sz w:val="23"/>
                <w:szCs w:val="23"/>
              </w:rPr>
            </w:pPr>
            <w:r w:rsidRPr="005B37F8">
              <w:rPr>
                <w:sz w:val="23"/>
                <w:szCs w:val="23"/>
              </w:rPr>
              <w:t>Kayıtlı tıbbi cihaz ithalatçı cihaz firma sayısı</w:t>
            </w:r>
          </w:p>
        </w:tc>
        <w:tc>
          <w:tcPr>
            <w:tcW w:w="1172" w:type="dxa"/>
            <w:vAlign w:val="center"/>
          </w:tcPr>
          <w:p w:rsidR="00F529BD" w:rsidRPr="005B37F8" w:rsidRDefault="00F529BD" w:rsidP="00F529BD">
            <w:pPr>
              <w:autoSpaceDE w:val="0"/>
              <w:autoSpaceDN w:val="0"/>
              <w:adjustRightInd w:val="0"/>
              <w:rPr>
                <w:sz w:val="23"/>
                <w:szCs w:val="23"/>
              </w:rPr>
            </w:pPr>
            <w:r w:rsidRPr="005B37F8">
              <w:rPr>
                <w:sz w:val="23"/>
                <w:szCs w:val="23"/>
              </w:rPr>
              <w:t>2100</w:t>
            </w:r>
          </w:p>
        </w:tc>
      </w:tr>
      <w:tr w:rsidR="00F529BD" w:rsidTr="00A8217C">
        <w:trPr>
          <w:trHeight w:val="510"/>
          <w:tblCellSpacing w:w="20" w:type="dxa"/>
        </w:trPr>
        <w:tc>
          <w:tcPr>
            <w:tcW w:w="4606" w:type="dxa"/>
            <w:vAlign w:val="center"/>
          </w:tcPr>
          <w:p w:rsidR="00F529BD" w:rsidRPr="005B37F8" w:rsidRDefault="00F529BD" w:rsidP="00F529BD">
            <w:pPr>
              <w:autoSpaceDE w:val="0"/>
              <w:autoSpaceDN w:val="0"/>
              <w:adjustRightInd w:val="0"/>
              <w:rPr>
                <w:sz w:val="23"/>
                <w:szCs w:val="23"/>
              </w:rPr>
            </w:pPr>
            <w:r w:rsidRPr="005B37F8">
              <w:rPr>
                <w:sz w:val="23"/>
                <w:szCs w:val="23"/>
              </w:rPr>
              <w:t>Kayıtlı tıbbi cihaz bayi sayısı</w:t>
            </w:r>
          </w:p>
        </w:tc>
        <w:tc>
          <w:tcPr>
            <w:tcW w:w="1172" w:type="dxa"/>
            <w:vAlign w:val="center"/>
          </w:tcPr>
          <w:p w:rsidR="00F529BD" w:rsidRPr="005B37F8" w:rsidRDefault="00F529BD" w:rsidP="00F529BD">
            <w:pPr>
              <w:autoSpaceDE w:val="0"/>
              <w:autoSpaceDN w:val="0"/>
              <w:adjustRightInd w:val="0"/>
              <w:rPr>
                <w:sz w:val="23"/>
                <w:szCs w:val="23"/>
              </w:rPr>
            </w:pPr>
            <w:r w:rsidRPr="005B37F8">
              <w:rPr>
                <w:sz w:val="23"/>
                <w:szCs w:val="23"/>
              </w:rPr>
              <w:t>9316</w:t>
            </w:r>
          </w:p>
        </w:tc>
      </w:tr>
    </w:tbl>
    <w:p w:rsidR="00F529BD" w:rsidRPr="005B37F8" w:rsidRDefault="00F529BD" w:rsidP="00A8217C">
      <w:pPr>
        <w:autoSpaceDE w:val="0"/>
        <w:autoSpaceDN w:val="0"/>
        <w:adjustRightInd w:val="0"/>
        <w:spacing w:after="0" w:line="240" w:lineRule="auto"/>
        <w:ind w:left="708"/>
        <w:rPr>
          <w:sz w:val="20"/>
          <w:szCs w:val="20"/>
        </w:rPr>
      </w:pPr>
      <w:r w:rsidRPr="005B37F8">
        <w:rPr>
          <w:sz w:val="20"/>
          <w:szCs w:val="20"/>
        </w:rPr>
        <w:t>Kaynak: Sağlık Bakanlığı Türkiye İlaç ve Tıbbi Cihaz Kurumu, 2012</w:t>
      </w:r>
    </w:p>
    <w:p w:rsidR="00F529BD" w:rsidRPr="005B37F8" w:rsidRDefault="00F529BD" w:rsidP="00F529BD">
      <w:pPr>
        <w:autoSpaceDE w:val="0"/>
        <w:autoSpaceDN w:val="0"/>
        <w:adjustRightInd w:val="0"/>
        <w:spacing w:after="0" w:line="240" w:lineRule="auto"/>
        <w:rPr>
          <w:sz w:val="20"/>
          <w:szCs w:val="20"/>
        </w:rPr>
      </w:pPr>
    </w:p>
    <w:p w:rsidR="00F529BD" w:rsidRPr="00A8217C" w:rsidRDefault="00F529BD" w:rsidP="00A8217C">
      <w:pPr>
        <w:pStyle w:val="ListeParagraf"/>
        <w:spacing w:after="0" w:line="300" w:lineRule="atLeast"/>
        <w:ind w:left="708"/>
        <w:jc w:val="both"/>
        <w:rPr>
          <w:rFonts w:eastAsia="Times New Roman" w:cs="Times New Roman"/>
          <w:lang w:eastAsia="tr-TR"/>
        </w:rPr>
      </w:pPr>
      <w:r w:rsidRPr="00A8217C">
        <w:rPr>
          <w:rFonts w:eastAsia="Times New Roman" w:cs="Times New Roman"/>
          <w:lang w:eastAsia="tr-TR"/>
        </w:rPr>
        <w:t>Türkiye Tıbbi Cihazlar Sanayinde yaratılan katma değer, şekilde görüldüğü gibi son derece</w:t>
      </w:r>
    </w:p>
    <w:p w:rsidR="00F529BD" w:rsidRPr="00A8217C" w:rsidRDefault="00F529BD" w:rsidP="00A8217C">
      <w:pPr>
        <w:pStyle w:val="ListeParagraf"/>
        <w:spacing w:after="0" w:line="300" w:lineRule="atLeast"/>
        <w:ind w:left="708"/>
        <w:jc w:val="both"/>
        <w:rPr>
          <w:rFonts w:eastAsia="Times New Roman" w:cs="Times New Roman"/>
          <w:lang w:eastAsia="tr-TR"/>
        </w:rPr>
      </w:pPr>
      <w:proofErr w:type="gramStart"/>
      <w:r w:rsidRPr="00A8217C">
        <w:rPr>
          <w:rFonts w:eastAsia="Times New Roman" w:cs="Times New Roman"/>
          <w:lang w:eastAsia="tr-TR"/>
        </w:rPr>
        <w:t>düşüktür</w:t>
      </w:r>
      <w:proofErr w:type="gramEnd"/>
      <w:r w:rsidRPr="00A8217C">
        <w:rPr>
          <w:rFonts w:eastAsia="Times New Roman" w:cs="Times New Roman"/>
          <w:lang w:eastAsia="tr-TR"/>
        </w:rPr>
        <w:t xml:space="preserve">. Bunun en önemli gerekçesi mevcut firmaların Ar-Ge’ ye dayalı </w:t>
      </w:r>
      <w:proofErr w:type="spellStart"/>
      <w:r w:rsidRPr="00A8217C">
        <w:rPr>
          <w:rFonts w:eastAsia="Times New Roman" w:cs="Times New Roman"/>
          <w:lang w:eastAsia="tr-TR"/>
        </w:rPr>
        <w:t>inovasyon</w:t>
      </w:r>
      <w:proofErr w:type="spellEnd"/>
      <w:r w:rsidRPr="00A8217C">
        <w:rPr>
          <w:rFonts w:eastAsia="Times New Roman" w:cs="Times New Roman"/>
          <w:lang w:eastAsia="tr-TR"/>
        </w:rPr>
        <w:t xml:space="preserve"> altyapılarının</w:t>
      </w:r>
      <w:r w:rsidR="00A8217C">
        <w:rPr>
          <w:rFonts w:eastAsia="Times New Roman" w:cs="Times New Roman"/>
          <w:lang w:eastAsia="tr-TR"/>
        </w:rPr>
        <w:t xml:space="preserve"> </w:t>
      </w:r>
      <w:r w:rsidRPr="00A8217C">
        <w:rPr>
          <w:rFonts w:eastAsia="Times New Roman" w:cs="Times New Roman"/>
          <w:lang w:eastAsia="tr-TR"/>
        </w:rPr>
        <w:t>olmamasıdır.</w:t>
      </w:r>
    </w:p>
    <w:p w:rsidR="00F529BD" w:rsidRDefault="00F529BD" w:rsidP="00F529BD">
      <w:pPr>
        <w:autoSpaceDE w:val="0"/>
        <w:autoSpaceDN w:val="0"/>
        <w:adjustRightInd w:val="0"/>
        <w:spacing w:after="0" w:line="240" w:lineRule="auto"/>
        <w:rPr>
          <w:rFonts w:ascii="MetaPro-Normal" w:hAnsi="MetaPro-Normal" w:cs="MetaPro-Normal"/>
          <w:color w:val="6E6F71"/>
          <w:sz w:val="20"/>
          <w:szCs w:val="20"/>
        </w:rPr>
      </w:pPr>
    </w:p>
    <w:p w:rsidR="00F529BD" w:rsidRPr="00B1049E" w:rsidRDefault="00F529BD" w:rsidP="00F529BD">
      <w:pPr>
        <w:autoSpaceDE w:val="0"/>
        <w:autoSpaceDN w:val="0"/>
        <w:adjustRightInd w:val="0"/>
        <w:spacing w:after="0" w:line="240" w:lineRule="auto"/>
        <w:ind w:left="708"/>
        <w:rPr>
          <w:rFonts w:ascii="MetaPro-Normal" w:hAnsi="MetaPro-Normal" w:cs="MetaPro-Normal"/>
          <w:b/>
          <w:i/>
          <w:color w:val="6E6F71"/>
          <w:sz w:val="20"/>
          <w:szCs w:val="20"/>
        </w:rPr>
      </w:pPr>
      <w:r w:rsidRPr="00B1049E">
        <w:rPr>
          <w:rFonts w:ascii="MetaPro-Normal" w:hAnsi="MetaPro-Normal" w:cs="MetaPro-Normal"/>
          <w:b/>
          <w:i/>
          <w:color w:val="6E6F71"/>
          <w:sz w:val="20"/>
          <w:szCs w:val="20"/>
        </w:rPr>
        <w:t>Ülkelere Göre Dünya Tıbbi Cihaz Sanayi Sektöründe Yaratılan Katma Değer -2010 ( %)</w:t>
      </w:r>
    </w:p>
    <w:p w:rsidR="00F529BD" w:rsidRDefault="00F529BD" w:rsidP="00A8217C">
      <w:pPr>
        <w:autoSpaceDE w:val="0"/>
        <w:autoSpaceDN w:val="0"/>
        <w:adjustRightInd w:val="0"/>
        <w:spacing w:after="0" w:line="240" w:lineRule="auto"/>
        <w:ind w:left="708"/>
        <w:rPr>
          <w:sz w:val="23"/>
          <w:szCs w:val="23"/>
        </w:rPr>
      </w:pPr>
      <w:r>
        <w:rPr>
          <w:noProof/>
          <w:sz w:val="23"/>
          <w:szCs w:val="23"/>
          <w:lang w:eastAsia="tr-TR"/>
        </w:rPr>
        <w:lastRenderedPageBreak/>
        <w:drawing>
          <wp:inline distT="0" distB="0" distL="0" distR="0" wp14:anchorId="53929425" wp14:editId="394A3F63">
            <wp:extent cx="5760720" cy="306006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ihaz_san_katmadeger.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rsidR="00F529BD" w:rsidRPr="005B37F8" w:rsidRDefault="00F529BD" w:rsidP="00A8217C">
      <w:pPr>
        <w:autoSpaceDE w:val="0"/>
        <w:autoSpaceDN w:val="0"/>
        <w:adjustRightInd w:val="0"/>
        <w:spacing w:after="0" w:line="240" w:lineRule="auto"/>
        <w:ind w:left="708"/>
        <w:rPr>
          <w:sz w:val="20"/>
          <w:szCs w:val="20"/>
        </w:rPr>
      </w:pPr>
      <w:r w:rsidRPr="005B37F8">
        <w:rPr>
          <w:sz w:val="20"/>
          <w:szCs w:val="20"/>
        </w:rPr>
        <w:t>Kaynak: Dünyada ve Türkiye’de Tıbbi Cihaz Sektörü ve Strateji Önerisi</w:t>
      </w:r>
      <w:r>
        <w:rPr>
          <w:sz w:val="20"/>
          <w:szCs w:val="20"/>
        </w:rPr>
        <w:t>, Türkiye T</w:t>
      </w:r>
      <w:r w:rsidRPr="005B37F8">
        <w:rPr>
          <w:sz w:val="20"/>
          <w:szCs w:val="20"/>
        </w:rPr>
        <w:t>eknoloji Geliştirme Vakfı</w:t>
      </w:r>
      <w:r>
        <w:rPr>
          <w:sz w:val="20"/>
          <w:szCs w:val="20"/>
        </w:rPr>
        <w:t>, 2013</w:t>
      </w:r>
    </w:p>
    <w:p w:rsidR="00F529BD" w:rsidRDefault="00F529BD" w:rsidP="00F529BD">
      <w:pPr>
        <w:autoSpaceDE w:val="0"/>
        <w:autoSpaceDN w:val="0"/>
        <w:adjustRightInd w:val="0"/>
        <w:spacing w:after="0" w:line="240" w:lineRule="auto"/>
        <w:rPr>
          <w:sz w:val="23"/>
          <w:szCs w:val="23"/>
        </w:rPr>
      </w:pPr>
    </w:p>
    <w:p w:rsidR="00F529BD" w:rsidRDefault="00F529BD" w:rsidP="00F529BD">
      <w:pPr>
        <w:autoSpaceDE w:val="0"/>
        <w:autoSpaceDN w:val="0"/>
        <w:adjustRightInd w:val="0"/>
        <w:spacing w:after="0" w:line="240" w:lineRule="auto"/>
        <w:jc w:val="center"/>
        <w:rPr>
          <w:rFonts w:ascii="MetaPro-Normal" w:hAnsi="MetaPro-Normal" w:cs="MetaPro-Normal"/>
          <w:b/>
          <w:i/>
          <w:color w:val="6E6F71"/>
          <w:sz w:val="20"/>
          <w:szCs w:val="20"/>
        </w:rPr>
      </w:pPr>
    </w:p>
    <w:p w:rsidR="00F529BD" w:rsidRDefault="00F529BD" w:rsidP="00F529BD">
      <w:pPr>
        <w:autoSpaceDE w:val="0"/>
        <w:autoSpaceDN w:val="0"/>
        <w:adjustRightInd w:val="0"/>
        <w:spacing w:after="0" w:line="240" w:lineRule="auto"/>
        <w:jc w:val="center"/>
        <w:rPr>
          <w:rFonts w:ascii="MetaPro-Normal" w:hAnsi="MetaPro-Normal" w:cs="MetaPro-Normal"/>
          <w:b/>
          <w:i/>
          <w:color w:val="6E6F71"/>
          <w:sz w:val="20"/>
          <w:szCs w:val="20"/>
        </w:rPr>
      </w:pPr>
    </w:p>
    <w:p w:rsidR="00A8217C" w:rsidRDefault="00A8217C" w:rsidP="00F529BD">
      <w:pPr>
        <w:autoSpaceDE w:val="0"/>
        <w:autoSpaceDN w:val="0"/>
        <w:adjustRightInd w:val="0"/>
        <w:spacing w:after="0" w:line="240" w:lineRule="auto"/>
        <w:jc w:val="center"/>
        <w:rPr>
          <w:rFonts w:ascii="MetaPro-Normal" w:hAnsi="MetaPro-Normal" w:cs="MetaPro-Normal"/>
          <w:b/>
          <w:i/>
          <w:color w:val="6E6F71"/>
          <w:sz w:val="20"/>
          <w:szCs w:val="20"/>
        </w:rPr>
      </w:pPr>
    </w:p>
    <w:p w:rsidR="00A8217C" w:rsidRDefault="00A8217C" w:rsidP="00F529BD">
      <w:pPr>
        <w:autoSpaceDE w:val="0"/>
        <w:autoSpaceDN w:val="0"/>
        <w:adjustRightInd w:val="0"/>
        <w:spacing w:after="0" w:line="240" w:lineRule="auto"/>
        <w:jc w:val="center"/>
        <w:rPr>
          <w:rFonts w:ascii="MetaPro-Normal" w:hAnsi="MetaPro-Normal" w:cs="MetaPro-Normal"/>
          <w:b/>
          <w:i/>
          <w:color w:val="6E6F71"/>
          <w:sz w:val="20"/>
          <w:szCs w:val="20"/>
        </w:rPr>
      </w:pPr>
    </w:p>
    <w:p w:rsidR="00A8217C" w:rsidRDefault="00A8217C" w:rsidP="00F529BD">
      <w:pPr>
        <w:autoSpaceDE w:val="0"/>
        <w:autoSpaceDN w:val="0"/>
        <w:adjustRightInd w:val="0"/>
        <w:spacing w:after="0" w:line="240" w:lineRule="auto"/>
        <w:jc w:val="center"/>
        <w:rPr>
          <w:rFonts w:ascii="MetaPro-Normal" w:hAnsi="MetaPro-Normal" w:cs="MetaPro-Normal"/>
          <w:b/>
          <w:i/>
          <w:color w:val="6E6F71"/>
          <w:sz w:val="20"/>
          <w:szCs w:val="20"/>
        </w:rPr>
      </w:pPr>
    </w:p>
    <w:p w:rsidR="00A8217C" w:rsidRDefault="00A8217C" w:rsidP="00F529BD">
      <w:pPr>
        <w:autoSpaceDE w:val="0"/>
        <w:autoSpaceDN w:val="0"/>
        <w:adjustRightInd w:val="0"/>
        <w:spacing w:after="0" w:line="240" w:lineRule="auto"/>
        <w:jc w:val="center"/>
        <w:rPr>
          <w:rFonts w:ascii="MetaPro-Normal" w:hAnsi="MetaPro-Normal" w:cs="MetaPro-Normal"/>
          <w:b/>
          <w:i/>
          <w:color w:val="6E6F71"/>
          <w:sz w:val="20"/>
          <w:szCs w:val="20"/>
        </w:rPr>
      </w:pPr>
    </w:p>
    <w:p w:rsidR="00A8217C" w:rsidRDefault="00A8217C" w:rsidP="00F529BD">
      <w:pPr>
        <w:autoSpaceDE w:val="0"/>
        <w:autoSpaceDN w:val="0"/>
        <w:adjustRightInd w:val="0"/>
        <w:spacing w:after="0" w:line="240" w:lineRule="auto"/>
        <w:jc w:val="center"/>
        <w:rPr>
          <w:rFonts w:ascii="MetaPro-Normal" w:hAnsi="MetaPro-Normal" w:cs="MetaPro-Normal"/>
          <w:b/>
          <w:i/>
          <w:color w:val="6E6F71"/>
          <w:sz w:val="20"/>
          <w:szCs w:val="20"/>
        </w:rPr>
      </w:pPr>
    </w:p>
    <w:p w:rsidR="00A8217C" w:rsidRDefault="00A8217C" w:rsidP="00F529BD">
      <w:pPr>
        <w:autoSpaceDE w:val="0"/>
        <w:autoSpaceDN w:val="0"/>
        <w:adjustRightInd w:val="0"/>
        <w:spacing w:after="0" w:line="240" w:lineRule="auto"/>
        <w:jc w:val="center"/>
        <w:rPr>
          <w:rFonts w:ascii="MetaPro-Normal" w:hAnsi="MetaPro-Normal" w:cs="MetaPro-Normal"/>
          <w:b/>
          <w:i/>
          <w:color w:val="6E6F71"/>
          <w:sz w:val="20"/>
          <w:szCs w:val="20"/>
        </w:rPr>
      </w:pPr>
    </w:p>
    <w:p w:rsidR="00F529BD" w:rsidRDefault="00F529BD" w:rsidP="00F529BD">
      <w:pPr>
        <w:autoSpaceDE w:val="0"/>
        <w:autoSpaceDN w:val="0"/>
        <w:adjustRightInd w:val="0"/>
        <w:spacing w:after="0" w:line="240" w:lineRule="auto"/>
        <w:jc w:val="center"/>
        <w:rPr>
          <w:rFonts w:ascii="MetaPro-Normal" w:hAnsi="MetaPro-Normal" w:cs="MetaPro-Normal"/>
          <w:b/>
          <w:i/>
          <w:color w:val="6E6F71"/>
          <w:sz w:val="20"/>
          <w:szCs w:val="20"/>
        </w:rPr>
      </w:pPr>
      <w:r w:rsidRPr="00B1049E">
        <w:rPr>
          <w:rFonts w:ascii="MetaPro-Normal" w:hAnsi="MetaPro-Normal" w:cs="MetaPro-Normal"/>
          <w:b/>
          <w:i/>
          <w:color w:val="6E6F71"/>
          <w:sz w:val="20"/>
          <w:szCs w:val="20"/>
        </w:rPr>
        <w:t>Türkiye’de Tıbbi Cihaz Sanayinde Pazar Büyüklüğü</w:t>
      </w:r>
    </w:p>
    <w:p w:rsidR="00F529BD" w:rsidRDefault="00F529BD" w:rsidP="00F529BD">
      <w:pPr>
        <w:autoSpaceDE w:val="0"/>
        <w:autoSpaceDN w:val="0"/>
        <w:adjustRightInd w:val="0"/>
        <w:spacing w:after="0" w:line="240" w:lineRule="auto"/>
        <w:jc w:val="center"/>
        <w:rPr>
          <w:rFonts w:ascii="MetaPro-Normal" w:hAnsi="MetaPro-Normal" w:cs="MetaPro-Normal"/>
          <w:b/>
          <w:i/>
          <w:color w:val="6E6F71"/>
          <w:sz w:val="20"/>
          <w:szCs w:val="20"/>
        </w:rPr>
      </w:pPr>
    </w:p>
    <w:p w:rsidR="00F529BD" w:rsidRDefault="00F529BD" w:rsidP="00F529BD">
      <w:pPr>
        <w:autoSpaceDE w:val="0"/>
        <w:autoSpaceDN w:val="0"/>
        <w:adjustRightInd w:val="0"/>
        <w:spacing w:after="0" w:line="240" w:lineRule="auto"/>
        <w:jc w:val="center"/>
        <w:rPr>
          <w:rFonts w:ascii="MetaPro-Normal" w:hAnsi="MetaPro-Normal" w:cs="MetaPro-Normal"/>
          <w:b/>
          <w:i/>
          <w:color w:val="6E6F71"/>
          <w:sz w:val="20"/>
          <w:szCs w:val="20"/>
        </w:rPr>
      </w:pPr>
      <w:r>
        <w:rPr>
          <w:rFonts w:ascii="MetaPro-Normal" w:hAnsi="MetaPro-Normal" w:cs="MetaPro-Normal"/>
          <w:b/>
          <w:i/>
          <w:noProof/>
          <w:color w:val="6E6F71"/>
          <w:sz w:val="20"/>
          <w:szCs w:val="20"/>
          <w:lang w:eastAsia="tr-TR"/>
        </w:rPr>
        <w:drawing>
          <wp:inline distT="0" distB="0" distL="0" distR="0" wp14:anchorId="76186B61" wp14:editId="21DC660C">
            <wp:extent cx="5760720" cy="30289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_TCihaz_pazar buyuklugu.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inline>
        </w:drawing>
      </w:r>
    </w:p>
    <w:p w:rsidR="00F529BD" w:rsidRPr="005B37F8" w:rsidRDefault="00F529BD" w:rsidP="00F529BD">
      <w:pPr>
        <w:autoSpaceDE w:val="0"/>
        <w:autoSpaceDN w:val="0"/>
        <w:adjustRightInd w:val="0"/>
        <w:spacing w:after="0" w:line="240" w:lineRule="auto"/>
        <w:rPr>
          <w:sz w:val="20"/>
          <w:szCs w:val="20"/>
        </w:rPr>
      </w:pPr>
      <w:r w:rsidRPr="005B37F8">
        <w:rPr>
          <w:sz w:val="20"/>
          <w:szCs w:val="20"/>
        </w:rPr>
        <w:t>Kaynak: Dünyada ve Türkiye’de Tıbbi Cihaz Sektörü ve Strateji Önerisi</w:t>
      </w:r>
      <w:r>
        <w:rPr>
          <w:sz w:val="20"/>
          <w:szCs w:val="20"/>
        </w:rPr>
        <w:t>, Türkiye T</w:t>
      </w:r>
      <w:r w:rsidRPr="005B37F8">
        <w:rPr>
          <w:sz w:val="20"/>
          <w:szCs w:val="20"/>
        </w:rPr>
        <w:t>eknoloji Geliştirme Vakfı</w:t>
      </w:r>
      <w:r>
        <w:rPr>
          <w:sz w:val="20"/>
          <w:szCs w:val="20"/>
        </w:rPr>
        <w:t>, 2013</w:t>
      </w:r>
    </w:p>
    <w:p w:rsidR="00F529BD" w:rsidRDefault="00F529BD" w:rsidP="00F529BD">
      <w:pPr>
        <w:autoSpaceDE w:val="0"/>
        <w:autoSpaceDN w:val="0"/>
        <w:adjustRightInd w:val="0"/>
        <w:spacing w:after="0" w:line="240" w:lineRule="auto"/>
        <w:jc w:val="center"/>
        <w:rPr>
          <w:rFonts w:ascii="MetaPro-Normal" w:hAnsi="MetaPro-Normal" w:cs="MetaPro-Normal"/>
          <w:b/>
          <w:i/>
          <w:color w:val="6E6F71"/>
          <w:sz w:val="20"/>
          <w:szCs w:val="20"/>
        </w:rPr>
      </w:pPr>
    </w:p>
    <w:p w:rsidR="00F529BD" w:rsidRDefault="00F529BD" w:rsidP="00F529BD">
      <w:pPr>
        <w:autoSpaceDE w:val="0"/>
        <w:autoSpaceDN w:val="0"/>
        <w:adjustRightInd w:val="0"/>
        <w:spacing w:after="0" w:line="240" w:lineRule="auto"/>
        <w:jc w:val="center"/>
        <w:rPr>
          <w:rFonts w:ascii="MetaPro-Normal" w:hAnsi="MetaPro-Normal" w:cs="MetaPro-Normal"/>
          <w:b/>
          <w:i/>
          <w:color w:val="6E6F71"/>
          <w:sz w:val="20"/>
          <w:szCs w:val="20"/>
        </w:rPr>
      </w:pPr>
    </w:p>
    <w:p w:rsidR="00F529BD" w:rsidRPr="005B37F8" w:rsidRDefault="00F529BD" w:rsidP="00F529BD">
      <w:pPr>
        <w:autoSpaceDE w:val="0"/>
        <w:autoSpaceDN w:val="0"/>
        <w:adjustRightInd w:val="0"/>
        <w:spacing w:after="0" w:line="240" w:lineRule="auto"/>
        <w:jc w:val="center"/>
        <w:rPr>
          <w:sz w:val="20"/>
          <w:szCs w:val="20"/>
        </w:rPr>
      </w:pPr>
      <w:r w:rsidRPr="00930A13">
        <w:rPr>
          <w:rFonts w:ascii="MetaPro-Normal" w:hAnsi="MetaPro-Normal" w:cs="MetaPro-Normal"/>
          <w:b/>
          <w:i/>
          <w:color w:val="6E6F71"/>
          <w:sz w:val="20"/>
          <w:szCs w:val="20"/>
        </w:rPr>
        <w:lastRenderedPageBreak/>
        <w:t>Türkiye Tıbbi Cihaz Pazar Büyüklüğ</w:t>
      </w:r>
      <w:r>
        <w:rPr>
          <w:rFonts w:ascii="MetaPro-Normal" w:hAnsi="MetaPro-Normal" w:cs="MetaPro-Normal"/>
          <w:b/>
          <w:i/>
          <w:color w:val="6E6F71"/>
          <w:sz w:val="20"/>
          <w:szCs w:val="20"/>
        </w:rPr>
        <w:t>ü</w:t>
      </w:r>
      <w:r w:rsidRPr="005B37F8">
        <w:rPr>
          <w:noProof/>
          <w:sz w:val="20"/>
          <w:szCs w:val="20"/>
          <w:lang w:eastAsia="tr-TR"/>
        </w:rPr>
        <w:drawing>
          <wp:inline distT="0" distB="0" distL="0" distR="0" wp14:anchorId="3AC4FBDA" wp14:editId="31FEB323">
            <wp:extent cx="5760720" cy="505523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_TCihaz_pazar buyuklugu_cizgi grafik.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55235"/>
                    </a:xfrm>
                    <a:prstGeom prst="rect">
                      <a:avLst/>
                    </a:prstGeom>
                  </pic:spPr>
                </pic:pic>
              </a:graphicData>
            </a:graphic>
          </wp:inline>
        </w:drawing>
      </w:r>
      <w:r w:rsidRPr="005B37F8">
        <w:rPr>
          <w:sz w:val="20"/>
          <w:szCs w:val="20"/>
        </w:rPr>
        <w:t>Kaynak: Dünyada ve Türkiye’de Tıbbi Cihaz Sektörü ve Strateji Önerisi</w:t>
      </w:r>
      <w:r>
        <w:rPr>
          <w:sz w:val="20"/>
          <w:szCs w:val="20"/>
        </w:rPr>
        <w:t>, Türkiye T</w:t>
      </w:r>
      <w:r w:rsidRPr="005B37F8">
        <w:rPr>
          <w:sz w:val="20"/>
          <w:szCs w:val="20"/>
        </w:rPr>
        <w:t>eknoloji Geliştirme Vakfı</w:t>
      </w:r>
      <w:r>
        <w:rPr>
          <w:sz w:val="20"/>
          <w:szCs w:val="20"/>
        </w:rPr>
        <w:t>, 2013</w:t>
      </w:r>
    </w:p>
    <w:p w:rsidR="00F529BD" w:rsidRDefault="00F529BD" w:rsidP="00F529BD">
      <w:pPr>
        <w:autoSpaceDE w:val="0"/>
        <w:autoSpaceDN w:val="0"/>
        <w:adjustRightInd w:val="0"/>
        <w:spacing w:after="0" w:line="240" w:lineRule="auto"/>
        <w:rPr>
          <w:rFonts w:ascii="MetaPro-Normal" w:hAnsi="MetaPro-Normal" w:cs="MetaPro-Normal"/>
          <w:color w:val="6E6F71"/>
          <w:sz w:val="20"/>
          <w:szCs w:val="20"/>
        </w:rPr>
      </w:pPr>
    </w:p>
    <w:p w:rsidR="00F529BD" w:rsidRDefault="00F529BD" w:rsidP="00F529BD">
      <w:pPr>
        <w:autoSpaceDE w:val="0"/>
        <w:autoSpaceDN w:val="0"/>
        <w:adjustRightInd w:val="0"/>
        <w:spacing w:after="0" w:line="240" w:lineRule="auto"/>
        <w:rPr>
          <w:rFonts w:ascii="MetaPro-Normal" w:hAnsi="MetaPro-Normal" w:cs="MetaPro-Normal"/>
          <w:color w:val="6E6F71"/>
          <w:sz w:val="20"/>
          <w:szCs w:val="20"/>
        </w:rPr>
      </w:pPr>
    </w:p>
    <w:p w:rsidR="00F529BD" w:rsidRPr="00A8217C" w:rsidRDefault="00F529BD" w:rsidP="00A8217C">
      <w:pPr>
        <w:autoSpaceDE w:val="0"/>
        <w:autoSpaceDN w:val="0"/>
        <w:adjustRightInd w:val="0"/>
        <w:spacing w:after="0" w:line="240" w:lineRule="auto"/>
        <w:ind w:left="708"/>
        <w:rPr>
          <w:rFonts w:eastAsia="Times New Roman" w:cs="Times New Roman"/>
          <w:lang w:eastAsia="tr-TR"/>
        </w:rPr>
      </w:pPr>
      <w:r w:rsidRPr="00A8217C">
        <w:rPr>
          <w:rFonts w:eastAsia="Times New Roman" w:cs="Times New Roman"/>
          <w:lang w:eastAsia="tr-TR"/>
        </w:rPr>
        <w:t xml:space="preserve">Türkiye Teknoloji Geliştirme Vakfı tarafından 2013 tarihinde yayımlanan “Dünyada ve Türkiye’de Tıbbi Cihaz Sektörü ve Strateji Önerisi” </w:t>
      </w:r>
      <w:proofErr w:type="spellStart"/>
      <w:r w:rsidRPr="00A8217C">
        <w:rPr>
          <w:rFonts w:eastAsia="Times New Roman" w:cs="Times New Roman"/>
          <w:lang w:eastAsia="tr-TR"/>
        </w:rPr>
        <w:t>nde</w:t>
      </w:r>
      <w:proofErr w:type="spellEnd"/>
      <w:r w:rsidRPr="00A8217C">
        <w:rPr>
          <w:rFonts w:eastAsia="Times New Roman" w:cs="Times New Roman"/>
          <w:lang w:eastAsia="tr-TR"/>
        </w:rPr>
        <w:t xml:space="preserve"> 2023 Vizyonunda ve Onuncu kalkınma Planında belirtilen</w:t>
      </w:r>
    </w:p>
    <w:p w:rsidR="00F529BD" w:rsidRPr="005B37F8" w:rsidRDefault="00F529BD" w:rsidP="00F529BD">
      <w:pPr>
        <w:autoSpaceDE w:val="0"/>
        <w:autoSpaceDN w:val="0"/>
        <w:adjustRightInd w:val="0"/>
        <w:spacing w:after="0" w:line="240" w:lineRule="auto"/>
        <w:rPr>
          <w:sz w:val="23"/>
          <w:szCs w:val="23"/>
        </w:rPr>
      </w:pPr>
    </w:p>
    <w:p w:rsidR="00F529BD" w:rsidRPr="00A8217C" w:rsidRDefault="00A8217C" w:rsidP="00A8217C">
      <w:pPr>
        <w:autoSpaceDE w:val="0"/>
        <w:autoSpaceDN w:val="0"/>
        <w:adjustRightInd w:val="0"/>
        <w:spacing w:after="0" w:line="240" w:lineRule="auto"/>
        <w:ind w:left="708"/>
      </w:pPr>
      <w:r>
        <w:rPr>
          <w:b/>
        </w:rPr>
        <w:t>a)</w:t>
      </w:r>
      <w:r w:rsidR="00F529BD" w:rsidRPr="00A8217C">
        <w:t xml:space="preserve"> 2018 yılında 2 milyar ABD Doları, 2023 yılında 5 milyar ABD Doları ihracat</w:t>
      </w:r>
    </w:p>
    <w:p w:rsidR="00F529BD" w:rsidRPr="00A8217C" w:rsidRDefault="00A8217C" w:rsidP="00A8217C">
      <w:pPr>
        <w:autoSpaceDE w:val="0"/>
        <w:autoSpaceDN w:val="0"/>
        <w:adjustRightInd w:val="0"/>
        <w:spacing w:after="0" w:line="240" w:lineRule="auto"/>
        <w:ind w:left="708"/>
        <w:jc w:val="both"/>
      </w:pPr>
      <w:r>
        <w:rPr>
          <w:b/>
        </w:rPr>
        <w:t>b)</w:t>
      </w:r>
      <w:r w:rsidR="00F529BD" w:rsidRPr="00A8217C">
        <w:t xml:space="preserve"> %85 oranındaki tıbbi cihaz ithalatını, 2018’de %30’a düşürme hedeflerine ulaşabilmek için yerli sanayinin desteklenmesinin zorunlu olduğu belirtilmiştir. </w:t>
      </w:r>
    </w:p>
    <w:p w:rsidR="00F529BD" w:rsidRPr="00A8217C" w:rsidRDefault="00F529BD" w:rsidP="00F529BD">
      <w:pPr>
        <w:autoSpaceDE w:val="0"/>
        <w:autoSpaceDN w:val="0"/>
        <w:adjustRightInd w:val="0"/>
        <w:spacing w:after="0" w:line="240" w:lineRule="auto"/>
      </w:pPr>
    </w:p>
    <w:p w:rsidR="00F529BD" w:rsidRPr="00A8217C" w:rsidRDefault="00F529BD" w:rsidP="00A8217C">
      <w:pPr>
        <w:pStyle w:val="ListeParagraf"/>
        <w:numPr>
          <w:ilvl w:val="0"/>
          <w:numId w:val="18"/>
        </w:numPr>
        <w:autoSpaceDE w:val="0"/>
        <w:autoSpaceDN w:val="0"/>
        <w:adjustRightInd w:val="0"/>
        <w:spacing w:after="0" w:line="240" w:lineRule="auto"/>
        <w:ind w:left="1068"/>
        <w:jc w:val="both"/>
      </w:pPr>
      <w:r w:rsidRPr="00A8217C">
        <w:t>Ar-Ge ve PGD için Türkiye’de uluslararası akredite laboratuvarların oluşturulması ve bu laboratuvar hizmetlerinin KOBİ’lere uygun koşullarla sunulması,</w:t>
      </w:r>
    </w:p>
    <w:p w:rsidR="00F529BD" w:rsidRPr="00A8217C" w:rsidRDefault="00F529BD" w:rsidP="00A8217C">
      <w:pPr>
        <w:autoSpaceDE w:val="0"/>
        <w:autoSpaceDN w:val="0"/>
        <w:adjustRightInd w:val="0"/>
        <w:spacing w:after="0" w:line="240" w:lineRule="auto"/>
        <w:ind w:left="348"/>
        <w:jc w:val="both"/>
      </w:pPr>
    </w:p>
    <w:p w:rsidR="00F529BD" w:rsidRPr="00A8217C" w:rsidRDefault="00F529BD" w:rsidP="00A8217C">
      <w:pPr>
        <w:pStyle w:val="ListeParagraf"/>
        <w:numPr>
          <w:ilvl w:val="0"/>
          <w:numId w:val="18"/>
        </w:numPr>
        <w:autoSpaceDE w:val="0"/>
        <w:autoSpaceDN w:val="0"/>
        <w:adjustRightInd w:val="0"/>
        <w:spacing w:after="0" w:line="240" w:lineRule="auto"/>
        <w:ind w:left="1068"/>
        <w:jc w:val="both"/>
      </w:pPr>
      <w:r w:rsidRPr="00A8217C">
        <w:t xml:space="preserve">Hastanelerin tıbbi cihaz geliştirmek için gerekli klinik araştırmalarda üretici ile birlikte çalışması, ürün iyileştirmeye yönelik </w:t>
      </w:r>
      <w:proofErr w:type="spellStart"/>
      <w:r w:rsidRPr="00A8217C">
        <w:t>inovasyon</w:t>
      </w:r>
      <w:proofErr w:type="spellEnd"/>
      <w:r w:rsidRPr="00A8217C">
        <w:t xml:space="preserve"> için yerli üreticiye geri bildirim sağlayan mekanizmaların işletilmesinin özendirilmesi</w:t>
      </w:r>
    </w:p>
    <w:p w:rsidR="00F529BD" w:rsidRPr="00A8217C" w:rsidRDefault="00F529BD" w:rsidP="00F529BD">
      <w:pPr>
        <w:pStyle w:val="ListeParagraf"/>
      </w:pPr>
    </w:p>
    <w:p w:rsidR="00F529BD" w:rsidRPr="00A8217C" w:rsidRDefault="00F529BD" w:rsidP="00A8217C">
      <w:pPr>
        <w:autoSpaceDE w:val="0"/>
        <w:autoSpaceDN w:val="0"/>
        <w:adjustRightInd w:val="0"/>
        <w:spacing w:after="0" w:line="240" w:lineRule="auto"/>
        <w:ind w:left="708"/>
        <w:jc w:val="both"/>
      </w:pPr>
      <w:r w:rsidRPr="00A8217C">
        <w:t>TTGV tarafından yerli sanayiyi güçlendirmek için öneri niteliğinde sıralanan tedbirler arasında yer almaktadır.</w:t>
      </w:r>
    </w:p>
    <w:p w:rsidR="00F529BD" w:rsidRDefault="00F529BD" w:rsidP="00F529BD">
      <w:pPr>
        <w:autoSpaceDE w:val="0"/>
        <w:autoSpaceDN w:val="0"/>
        <w:adjustRightInd w:val="0"/>
        <w:spacing w:after="0" w:line="240" w:lineRule="auto"/>
        <w:jc w:val="both"/>
        <w:rPr>
          <w:sz w:val="23"/>
          <w:szCs w:val="23"/>
        </w:rPr>
      </w:pPr>
    </w:p>
    <w:p w:rsidR="00F529BD" w:rsidRPr="00A8217C" w:rsidRDefault="00F529BD" w:rsidP="00A8217C">
      <w:pPr>
        <w:autoSpaceDE w:val="0"/>
        <w:autoSpaceDN w:val="0"/>
        <w:adjustRightInd w:val="0"/>
        <w:spacing w:after="0" w:line="240" w:lineRule="auto"/>
        <w:ind w:left="708"/>
        <w:jc w:val="both"/>
        <w:rPr>
          <w:b/>
          <w:i/>
        </w:rPr>
      </w:pPr>
      <w:r w:rsidRPr="00A8217C">
        <w:t xml:space="preserve">Bu noktada; başta İzmir olmak üzere öncelikli olarak özel sektörün eğitim ve kolaylaştırıcılık yoluyla Sağlık AR-GE ve </w:t>
      </w:r>
      <w:proofErr w:type="spellStart"/>
      <w:r w:rsidRPr="00A8217C">
        <w:t>inovasyon</w:t>
      </w:r>
      <w:proofErr w:type="spellEnd"/>
      <w:r w:rsidRPr="00A8217C">
        <w:t xml:space="preserve"> kapasitesinin arttırılmasına destek verilmesi amacı güden</w:t>
      </w:r>
      <w:r w:rsidRPr="00A8217C">
        <w:rPr>
          <w:b/>
          <w:i/>
        </w:rPr>
        <w:t xml:space="preserve"> İzmir Sağlık Teknolojileri Geliştirici ve Hızlandırıcısı (</w:t>
      </w:r>
      <w:proofErr w:type="spellStart"/>
      <w:r w:rsidRPr="00A8217C">
        <w:rPr>
          <w:b/>
          <w:i/>
        </w:rPr>
        <w:t>BioİZMİR</w:t>
      </w:r>
      <w:proofErr w:type="spellEnd"/>
      <w:r w:rsidRPr="00A8217C">
        <w:rPr>
          <w:b/>
          <w:i/>
        </w:rPr>
        <w:t>);</w:t>
      </w:r>
    </w:p>
    <w:p w:rsidR="00F529BD" w:rsidRPr="00A8217C" w:rsidRDefault="00F529BD" w:rsidP="00A8217C">
      <w:pPr>
        <w:autoSpaceDE w:val="0"/>
        <w:autoSpaceDN w:val="0"/>
        <w:adjustRightInd w:val="0"/>
        <w:spacing w:after="0" w:line="240" w:lineRule="auto"/>
        <w:ind w:left="708"/>
        <w:jc w:val="both"/>
        <w:rPr>
          <w:b/>
          <w:i/>
        </w:rPr>
      </w:pPr>
    </w:p>
    <w:p w:rsidR="00F529BD" w:rsidRPr="00A8217C" w:rsidRDefault="00F529BD" w:rsidP="00A8217C">
      <w:pPr>
        <w:pStyle w:val="ListeParagraf"/>
        <w:numPr>
          <w:ilvl w:val="0"/>
          <w:numId w:val="19"/>
        </w:numPr>
        <w:autoSpaceDE w:val="0"/>
        <w:autoSpaceDN w:val="0"/>
        <w:adjustRightInd w:val="0"/>
        <w:spacing w:after="0" w:line="240" w:lineRule="auto"/>
        <w:ind w:left="1428"/>
        <w:jc w:val="both"/>
      </w:pPr>
      <w:r w:rsidRPr="00A8217C">
        <w:t>Özel sektörün fikri üretime dönüştürebileceği Pilot Üretim Kolaylaştırıcı Birimiyle,</w:t>
      </w:r>
    </w:p>
    <w:p w:rsidR="00F529BD" w:rsidRPr="00A8217C" w:rsidRDefault="00F529BD" w:rsidP="00A8217C">
      <w:pPr>
        <w:pStyle w:val="ListeParagraf"/>
        <w:numPr>
          <w:ilvl w:val="0"/>
          <w:numId w:val="19"/>
        </w:numPr>
        <w:autoSpaceDE w:val="0"/>
        <w:autoSpaceDN w:val="0"/>
        <w:adjustRightInd w:val="0"/>
        <w:spacing w:after="0" w:line="240" w:lineRule="auto"/>
        <w:ind w:left="1428"/>
        <w:jc w:val="both"/>
      </w:pPr>
      <w:r w:rsidRPr="00A8217C">
        <w:t>Sağlık teknolojileri geliştirme, kuluçkalama ve hızlandırmada ulusal temas noktası olma vasfıyla,</w:t>
      </w:r>
    </w:p>
    <w:p w:rsidR="00F529BD" w:rsidRPr="00A8217C" w:rsidRDefault="00F529BD" w:rsidP="00A8217C">
      <w:pPr>
        <w:pStyle w:val="ListeParagraf"/>
        <w:numPr>
          <w:ilvl w:val="0"/>
          <w:numId w:val="19"/>
        </w:numPr>
        <w:autoSpaceDE w:val="0"/>
        <w:autoSpaceDN w:val="0"/>
        <w:adjustRightInd w:val="0"/>
        <w:spacing w:after="0" w:line="240" w:lineRule="auto"/>
        <w:ind w:left="1428"/>
        <w:jc w:val="both"/>
      </w:pPr>
      <w:r w:rsidRPr="00A8217C">
        <w:t>Uluslararası Sağlık Teknolojileri işbirliği ağları ile</w:t>
      </w:r>
    </w:p>
    <w:p w:rsidR="00F529BD" w:rsidRPr="00A8217C" w:rsidRDefault="00F529BD" w:rsidP="00A8217C">
      <w:pPr>
        <w:pStyle w:val="ListeParagraf"/>
        <w:numPr>
          <w:ilvl w:val="0"/>
          <w:numId w:val="19"/>
        </w:numPr>
        <w:autoSpaceDE w:val="0"/>
        <w:autoSpaceDN w:val="0"/>
        <w:adjustRightInd w:val="0"/>
        <w:spacing w:after="0" w:line="240" w:lineRule="auto"/>
        <w:ind w:left="1428"/>
        <w:jc w:val="both"/>
      </w:pPr>
      <w:r w:rsidRPr="00A8217C">
        <w:t>Akredite edilmiş laboratuvar ve testleri ile</w:t>
      </w:r>
    </w:p>
    <w:p w:rsidR="00F529BD" w:rsidRPr="00A8217C" w:rsidRDefault="00F529BD" w:rsidP="00A8217C">
      <w:pPr>
        <w:pStyle w:val="ListeParagraf"/>
        <w:numPr>
          <w:ilvl w:val="0"/>
          <w:numId w:val="19"/>
        </w:numPr>
        <w:autoSpaceDE w:val="0"/>
        <w:autoSpaceDN w:val="0"/>
        <w:adjustRightInd w:val="0"/>
        <w:spacing w:after="0" w:line="240" w:lineRule="auto"/>
        <w:ind w:left="1428"/>
        <w:jc w:val="both"/>
      </w:pPr>
      <w:r w:rsidRPr="00A8217C">
        <w:t>Sağlık teknolojileri değerlendirme raporları konusunda bilgilendirme noktasıyla</w:t>
      </w:r>
    </w:p>
    <w:p w:rsidR="00F529BD" w:rsidRPr="00A8217C" w:rsidRDefault="00F529BD" w:rsidP="00A8217C">
      <w:pPr>
        <w:pStyle w:val="ListeParagraf"/>
        <w:numPr>
          <w:ilvl w:val="0"/>
          <w:numId w:val="19"/>
        </w:numPr>
        <w:autoSpaceDE w:val="0"/>
        <w:autoSpaceDN w:val="0"/>
        <w:adjustRightInd w:val="0"/>
        <w:spacing w:after="0" w:line="240" w:lineRule="auto"/>
        <w:ind w:left="1428"/>
        <w:jc w:val="both"/>
      </w:pPr>
      <w:r w:rsidRPr="00A8217C">
        <w:t>Proje destek sistemiyle</w:t>
      </w:r>
    </w:p>
    <w:p w:rsidR="00F529BD" w:rsidRPr="00A8217C" w:rsidRDefault="00F529BD" w:rsidP="00A8217C">
      <w:pPr>
        <w:pStyle w:val="ListeParagraf"/>
        <w:numPr>
          <w:ilvl w:val="0"/>
          <w:numId w:val="19"/>
        </w:numPr>
        <w:autoSpaceDE w:val="0"/>
        <w:autoSpaceDN w:val="0"/>
        <w:adjustRightInd w:val="0"/>
        <w:spacing w:after="0" w:line="240" w:lineRule="auto"/>
        <w:ind w:left="1428"/>
        <w:jc w:val="both"/>
      </w:pPr>
      <w:r w:rsidRPr="00A8217C">
        <w:t>FSMH destek sistemiyle</w:t>
      </w:r>
    </w:p>
    <w:p w:rsidR="00F529BD" w:rsidRPr="00A8217C" w:rsidRDefault="00F529BD" w:rsidP="00A8217C">
      <w:pPr>
        <w:pStyle w:val="ListeParagraf"/>
        <w:numPr>
          <w:ilvl w:val="0"/>
          <w:numId w:val="19"/>
        </w:numPr>
        <w:autoSpaceDE w:val="0"/>
        <w:autoSpaceDN w:val="0"/>
        <w:adjustRightInd w:val="0"/>
        <w:spacing w:after="0" w:line="240" w:lineRule="auto"/>
        <w:ind w:left="1428"/>
        <w:jc w:val="both"/>
      </w:pPr>
      <w:r w:rsidRPr="00A8217C">
        <w:t>Girişimcilik ve şirketleşme destek sistemiyle</w:t>
      </w:r>
    </w:p>
    <w:p w:rsidR="00F529BD" w:rsidRPr="00A8217C" w:rsidRDefault="00F529BD" w:rsidP="00A8217C">
      <w:pPr>
        <w:autoSpaceDE w:val="0"/>
        <w:autoSpaceDN w:val="0"/>
        <w:adjustRightInd w:val="0"/>
        <w:spacing w:after="0" w:line="240" w:lineRule="auto"/>
        <w:ind w:left="1416"/>
        <w:jc w:val="both"/>
      </w:pPr>
      <w:r w:rsidRPr="00A8217C">
        <w:t xml:space="preserve">  </w:t>
      </w:r>
    </w:p>
    <w:p w:rsidR="00F529BD" w:rsidRPr="00A8217C" w:rsidRDefault="00F529BD" w:rsidP="00A8217C">
      <w:pPr>
        <w:autoSpaceDE w:val="0"/>
        <w:autoSpaceDN w:val="0"/>
        <w:adjustRightInd w:val="0"/>
        <w:spacing w:after="0" w:line="240" w:lineRule="auto"/>
        <w:ind w:left="708"/>
        <w:jc w:val="both"/>
      </w:pPr>
      <w:proofErr w:type="gramStart"/>
      <w:r w:rsidRPr="00A8217C">
        <w:t>tanımlanan</w:t>
      </w:r>
      <w:proofErr w:type="gramEnd"/>
      <w:r w:rsidRPr="00A8217C">
        <w:t xml:space="preserve"> hedeflere ulaşmada yerli sanayinin yanında yer almaktadır.</w:t>
      </w:r>
    </w:p>
    <w:p w:rsidR="00F529BD" w:rsidRPr="00A8217C" w:rsidRDefault="00F529BD" w:rsidP="00A8217C">
      <w:pPr>
        <w:pStyle w:val="ListeParagraf"/>
        <w:spacing w:after="0" w:line="300" w:lineRule="atLeast"/>
        <w:ind w:left="1416"/>
        <w:jc w:val="both"/>
        <w:rPr>
          <w:rFonts w:eastAsia="Times New Roman" w:cs="Times New Roman"/>
          <w:lang w:eastAsia="tr-TR"/>
        </w:rPr>
      </w:pPr>
    </w:p>
    <w:p w:rsidR="00786D38" w:rsidRPr="00A8217C" w:rsidRDefault="00786D38" w:rsidP="00A8217C">
      <w:pPr>
        <w:ind w:left="708"/>
        <w:rPr>
          <w:b/>
          <w:strike/>
        </w:rPr>
      </w:pPr>
    </w:p>
    <w:p w:rsidR="00121AAB" w:rsidRPr="00A8217C" w:rsidRDefault="00121AAB" w:rsidP="00A8217C">
      <w:pPr>
        <w:ind w:left="708"/>
        <w:rPr>
          <w:b/>
        </w:rPr>
      </w:pPr>
      <w:r w:rsidRPr="00A8217C">
        <w:rPr>
          <w:b/>
        </w:rPr>
        <w:br w:type="page"/>
      </w:r>
    </w:p>
    <w:p w:rsidR="007B43A2" w:rsidRDefault="007B43A2" w:rsidP="00B62958">
      <w:pPr>
        <w:pStyle w:val="ListeParagraf"/>
        <w:numPr>
          <w:ilvl w:val="0"/>
          <w:numId w:val="20"/>
        </w:numPr>
        <w:ind w:left="284" w:hanging="284"/>
        <w:rPr>
          <w:b/>
          <w:sz w:val="24"/>
          <w:szCs w:val="24"/>
        </w:rPr>
      </w:pPr>
      <w:r>
        <w:rPr>
          <w:b/>
          <w:sz w:val="24"/>
          <w:szCs w:val="24"/>
        </w:rPr>
        <w:lastRenderedPageBreak/>
        <w:t>Ekosistemimiz</w:t>
      </w:r>
    </w:p>
    <w:p w:rsidR="00933B38" w:rsidRDefault="00933B38" w:rsidP="00933B38">
      <w:pPr>
        <w:pStyle w:val="ListeParagraf"/>
        <w:ind w:left="284"/>
        <w:rPr>
          <w:b/>
          <w:sz w:val="24"/>
          <w:szCs w:val="24"/>
        </w:rPr>
      </w:pPr>
    </w:p>
    <w:p w:rsidR="00933B38" w:rsidRDefault="00933B38" w:rsidP="00933B38">
      <w:pPr>
        <w:pStyle w:val="ListeParagraf"/>
        <w:numPr>
          <w:ilvl w:val="1"/>
          <w:numId w:val="20"/>
        </w:numPr>
        <w:ind w:left="993" w:hanging="284"/>
        <w:rPr>
          <w:rFonts w:cs="Cambria"/>
          <w:b/>
          <w:snapToGrid w:val="0"/>
          <w:szCs w:val="24"/>
        </w:rPr>
      </w:pPr>
      <w:r>
        <w:rPr>
          <w:rFonts w:cs="Cambria"/>
          <w:b/>
          <w:snapToGrid w:val="0"/>
          <w:szCs w:val="24"/>
        </w:rPr>
        <w:t>Ekosistemimiz</w:t>
      </w:r>
    </w:p>
    <w:p w:rsidR="00933B38" w:rsidRDefault="00933B38" w:rsidP="00933B38">
      <w:pPr>
        <w:autoSpaceDE w:val="0"/>
        <w:autoSpaceDN w:val="0"/>
        <w:adjustRightInd w:val="0"/>
        <w:spacing w:after="0" w:line="240" w:lineRule="auto"/>
        <w:ind w:left="708"/>
        <w:jc w:val="both"/>
        <w:rPr>
          <w:szCs w:val="24"/>
        </w:rPr>
      </w:pPr>
      <w:r>
        <w:rPr>
          <w:rFonts w:cs="Cambria"/>
          <w:b/>
          <w:snapToGrid w:val="0"/>
          <w:szCs w:val="24"/>
        </w:rPr>
        <w:t>İzmir Sağlık Teknolojileri Geliştirici ve Hızlandırıcısı (</w:t>
      </w:r>
      <w:proofErr w:type="spellStart"/>
      <w:r>
        <w:rPr>
          <w:rFonts w:cs="Cambria"/>
          <w:b/>
          <w:snapToGrid w:val="0"/>
          <w:szCs w:val="24"/>
        </w:rPr>
        <w:t>BioİZMİR</w:t>
      </w:r>
      <w:proofErr w:type="spellEnd"/>
      <w:r>
        <w:rPr>
          <w:rFonts w:cs="Cambria"/>
          <w:b/>
          <w:snapToGrid w:val="0"/>
          <w:szCs w:val="24"/>
        </w:rPr>
        <w:t xml:space="preserve">) </w:t>
      </w:r>
      <w:r>
        <w:rPr>
          <w:szCs w:val="24"/>
        </w:rPr>
        <w:t xml:space="preserve">projesi ile kurulacak ekosistemin en büyük avantajı </w:t>
      </w:r>
      <w:proofErr w:type="spellStart"/>
      <w:r>
        <w:rPr>
          <w:szCs w:val="24"/>
        </w:rPr>
        <w:t>one</w:t>
      </w:r>
      <w:proofErr w:type="spellEnd"/>
      <w:r>
        <w:rPr>
          <w:szCs w:val="24"/>
        </w:rPr>
        <w:t xml:space="preserve"> stop </w:t>
      </w:r>
      <w:proofErr w:type="spellStart"/>
      <w:r>
        <w:rPr>
          <w:szCs w:val="24"/>
        </w:rPr>
        <w:t>shop</w:t>
      </w:r>
      <w:proofErr w:type="spellEnd"/>
      <w:r>
        <w:rPr>
          <w:szCs w:val="24"/>
        </w:rPr>
        <w:t xml:space="preserve"> şeklinde olmasıdır. </w:t>
      </w:r>
      <w:proofErr w:type="spellStart"/>
      <w:r>
        <w:rPr>
          <w:szCs w:val="24"/>
        </w:rPr>
        <w:t>Biyoteknolojik</w:t>
      </w:r>
      <w:proofErr w:type="spellEnd"/>
      <w:r>
        <w:rPr>
          <w:szCs w:val="24"/>
        </w:rPr>
        <w:t xml:space="preserve"> alanda verdiğimiz hizmetlerden faydalanacak bir şirket ya da kuruluş birbirine </w:t>
      </w:r>
      <w:proofErr w:type="gramStart"/>
      <w:r>
        <w:rPr>
          <w:szCs w:val="24"/>
        </w:rPr>
        <w:t>entegre</w:t>
      </w:r>
      <w:proofErr w:type="gramEnd"/>
      <w:r>
        <w:rPr>
          <w:szCs w:val="24"/>
        </w:rPr>
        <w:t xml:space="preserve"> edilmiş büyük bir sistemin içine girmiş olacaktır. Üniversitenin altyapısı bu avantajı arttırmaktadır. </w:t>
      </w:r>
    </w:p>
    <w:p w:rsidR="00933B38" w:rsidRDefault="00933B38" w:rsidP="00933B38">
      <w:pPr>
        <w:autoSpaceDE w:val="0"/>
        <w:autoSpaceDN w:val="0"/>
        <w:adjustRightInd w:val="0"/>
        <w:spacing w:after="0" w:line="240" w:lineRule="auto"/>
        <w:ind w:left="708"/>
        <w:jc w:val="both"/>
        <w:rPr>
          <w:szCs w:val="24"/>
        </w:rPr>
      </w:pPr>
    </w:p>
    <w:p w:rsidR="00933B38" w:rsidRDefault="00933B38" w:rsidP="00933B38">
      <w:pPr>
        <w:autoSpaceDE w:val="0"/>
        <w:autoSpaceDN w:val="0"/>
        <w:adjustRightInd w:val="0"/>
        <w:spacing w:after="0" w:line="240" w:lineRule="auto"/>
        <w:ind w:left="708"/>
        <w:jc w:val="both"/>
        <w:rPr>
          <w:szCs w:val="24"/>
        </w:rPr>
      </w:pPr>
      <w:proofErr w:type="spellStart"/>
      <w:r>
        <w:rPr>
          <w:szCs w:val="24"/>
        </w:rPr>
        <w:t>BioİZMİR</w:t>
      </w:r>
      <w:proofErr w:type="spellEnd"/>
      <w:r>
        <w:rPr>
          <w:szCs w:val="24"/>
        </w:rPr>
        <w:t xml:space="preserve"> projesi hastaneye tam </w:t>
      </w:r>
      <w:proofErr w:type="gramStart"/>
      <w:r>
        <w:rPr>
          <w:szCs w:val="24"/>
        </w:rPr>
        <w:t>entegre</w:t>
      </w:r>
      <w:proofErr w:type="gramEnd"/>
      <w:r>
        <w:rPr>
          <w:szCs w:val="24"/>
        </w:rPr>
        <w:t xml:space="preserve"> bir teknoparkın, araştırma merkezlerinin, laboratuvarların, akademik eğitim alanlarının tam ortasında yer alacaktır. Dolayısı ile ilaç üretmek isteyen bir şirket, pilot üretiminden, faz çalışmalarına kadar bütün alanlarda başka bir yere gitme ihtiyacı hissetmeden çalışmasını yürütebilecektir. Akademik destek ihtiyacı ve yetişmiş personel / araştırmacı ihtiyacı da aynı kampüs içerisinde karşılanmış olacaktır. </w:t>
      </w:r>
    </w:p>
    <w:p w:rsidR="00933B38" w:rsidRDefault="00933B38" w:rsidP="00933B38">
      <w:pPr>
        <w:autoSpaceDE w:val="0"/>
        <w:autoSpaceDN w:val="0"/>
        <w:adjustRightInd w:val="0"/>
        <w:spacing w:after="0" w:line="240" w:lineRule="auto"/>
        <w:ind w:left="708"/>
        <w:jc w:val="both"/>
        <w:rPr>
          <w:szCs w:val="24"/>
        </w:rPr>
      </w:pPr>
    </w:p>
    <w:p w:rsidR="00933B38" w:rsidRDefault="00933B38" w:rsidP="00933B38">
      <w:pPr>
        <w:pStyle w:val="ListeParagraf"/>
        <w:spacing w:after="0" w:line="300" w:lineRule="atLeast"/>
        <w:ind w:left="708"/>
        <w:jc w:val="both"/>
        <w:rPr>
          <w:rFonts w:eastAsia="Times New Roman" w:cs="Times New Roman"/>
          <w:lang w:eastAsia="tr-TR"/>
        </w:rPr>
      </w:pPr>
    </w:p>
    <w:p w:rsidR="00933B38" w:rsidRPr="00933B38" w:rsidRDefault="00933B38" w:rsidP="005105B2">
      <w:pPr>
        <w:pStyle w:val="KonuBal"/>
        <w:numPr>
          <w:ilvl w:val="0"/>
          <w:numId w:val="22"/>
        </w:numPr>
        <w:spacing w:line="276" w:lineRule="auto"/>
        <w:ind w:left="4395" w:hanging="4395"/>
        <w:jc w:val="both"/>
        <w:rPr>
          <w:rFonts w:asciiTheme="minorHAnsi" w:hAnsiTheme="minorHAnsi" w:cs="Cambria"/>
          <w:b w:val="0"/>
          <w:sz w:val="22"/>
          <w:szCs w:val="22"/>
          <w:lang w:val="tr-TR"/>
        </w:rPr>
      </w:pPr>
      <w:r w:rsidRPr="00933B38">
        <w:rPr>
          <w:noProof/>
          <w:sz w:val="22"/>
          <w:szCs w:val="22"/>
          <w:lang w:val="tr-TR" w:eastAsia="tr-TR"/>
        </w:rPr>
        <w:drawing>
          <wp:anchor distT="0" distB="0" distL="114300" distR="114300" simplePos="0" relativeHeight="251659264" behindDoc="0" locked="0" layoutInCell="1" allowOverlap="1" wp14:anchorId="261B40C4" wp14:editId="7E907571">
            <wp:simplePos x="0" y="0"/>
            <wp:positionH relativeFrom="column">
              <wp:posOffset>441325</wp:posOffset>
            </wp:positionH>
            <wp:positionV relativeFrom="paragraph">
              <wp:posOffset>207010</wp:posOffset>
            </wp:positionV>
            <wp:extent cx="1918335" cy="1684655"/>
            <wp:effectExtent l="19050" t="19050" r="24765" b="10795"/>
            <wp:wrapSquare wrapText="bothSides"/>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8335" cy="1684655"/>
                    </a:xfrm>
                    <a:prstGeom prst="rect">
                      <a:avLst/>
                    </a:prstGeom>
                    <a:noFill/>
                    <a:ln w="9525">
                      <a:solidFill>
                        <a:schemeClr val="tx1"/>
                      </a:solidFill>
                      <a:miter lim="800000"/>
                      <a:headEnd/>
                      <a:tailEnd/>
                    </a:ln>
                  </pic:spPr>
                </pic:pic>
              </a:graphicData>
            </a:graphic>
            <wp14:sizeRelH relativeFrom="page">
              <wp14:pctWidth>0</wp14:pctWidth>
            </wp14:sizeRelH>
            <wp14:sizeRelV relativeFrom="page">
              <wp14:pctHeight>0</wp14:pctHeight>
            </wp14:sizeRelV>
          </wp:anchor>
        </w:drawing>
      </w:r>
      <w:r w:rsidRPr="00933B38">
        <w:rPr>
          <w:rFonts w:asciiTheme="minorHAnsi" w:hAnsiTheme="minorHAnsi" w:cs="Cambria"/>
          <w:b w:val="0"/>
          <w:sz w:val="22"/>
          <w:szCs w:val="22"/>
          <w:lang w:val="tr-TR"/>
        </w:rPr>
        <w:t>Entegre bir ekosistem kurulması ve bu ekosistemin daha önce Türkiye’de uygulanmamış bir ekosistem olması,</w:t>
      </w:r>
    </w:p>
    <w:p w:rsidR="00933B38" w:rsidRPr="00933B38" w:rsidRDefault="00933B38" w:rsidP="005105B2">
      <w:pPr>
        <w:pStyle w:val="KonuBal"/>
        <w:numPr>
          <w:ilvl w:val="0"/>
          <w:numId w:val="22"/>
        </w:numPr>
        <w:spacing w:line="276" w:lineRule="auto"/>
        <w:ind w:left="4395" w:hanging="4395"/>
        <w:jc w:val="both"/>
        <w:rPr>
          <w:rFonts w:asciiTheme="minorHAnsi" w:hAnsiTheme="minorHAnsi" w:cs="Cambria"/>
          <w:b w:val="0"/>
          <w:sz w:val="22"/>
          <w:szCs w:val="22"/>
          <w:lang w:val="tr-TR"/>
        </w:rPr>
      </w:pPr>
      <w:r w:rsidRPr="00933B38">
        <w:rPr>
          <w:rFonts w:asciiTheme="minorHAnsi" w:hAnsiTheme="minorHAnsi" w:cs="Cambria"/>
          <w:b w:val="0"/>
          <w:sz w:val="22"/>
          <w:szCs w:val="22"/>
          <w:lang w:val="tr-TR"/>
        </w:rPr>
        <w:t xml:space="preserve">Dikey ve yatay </w:t>
      </w:r>
      <w:proofErr w:type="spellStart"/>
      <w:r w:rsidRPr="00933B38">
        <w:rPr>
          <w:rFonts w:asciiTheme="minorHAnsi" w:hAnsiTheme="minorHAnsi" w:cs="Cambria"/>
          <w:b w:val="0"/>
          <w:sz w:val="22"/>
          <w:szCs w:val="22"/>
          <w:lang w:val="tr-TR"/>
        </w:rPr>
        <w:t>organizasyonel</w:t>
      </w:r>
      <w:proofErr w:type="spellEnd"/>
      <w:r w:rsidRPr="00933B38">
        <w:rPr>
          <w:rFonts w:asciiTheme="minorHAnsi" w:hAnsiTheme="minorHAnsi" w:cs="Cambria"/>
          <w:b w:val="0"/>
          <w:sz w:val="22"/>
          <w:szCs w:val="22"/>
          <w:lang w:val="tr-TR"/>
        </w:rPr>
        <w:t xml:space="preserve"> unsurların </w:t>
      </w:r>
      <w:proofErr w:type="spellStart"/>
      <w:r w:rsidRPr="00933B38">
        <w:rPr>
          <w:rFonts w:asciiTheme="minorHAnsi" w:hAnsiTheme="minorHAnsi" w:cs="Cambria"/>
          <w:b w:val="0"/>
          <w:sz w:val="22"/>
          <w:szCs w:val="22"/>
          <w:lang w:val="tr-TR"/>
        </w:rPr>
        <w:t>örgülenmesi</w:t>
      </w:r>
      <w:proofErr w:type="spellEnd"/>
      <w:r w:rsidRPr="00933B38">
        <w:rPr>
          <w:rFonts w:asciiTheme="minorHAnsi" w:hAnsiTheme="minorHAnsi" w:cs="Cambria"/>
          <w:b w:val="0"/>
          <w:sz w:val="22"/>
          <w:szCs w:val="22"/>
          <w:lang w:val="tr-TR"/>
        </w:rPr>
        <w:t>,</w:t>
      </w:r>
    </w:p>
    <w:p w:rsidR="00933B38" w:rsidRPr="00933B38" w:rsidRDefault="00933B38" w:rsidP="005105B2">
      <w:pPr>
        <w:pStyle w:val="KonuBal"/>
        <w:numPr>
          <w:ilvl w:val="0"/>
          <w:numId w:val="22"/>
        </w:numPr>
        <w:spacing w:line="276" w:lineRule="auto"/>
        <w:ind w:left="4395" w:hanging="4395"/>
        <w:jc w:val="both"/>
        <w:rPr>
          <w:rFonts w:asciiTheme="minorHAnsi" w:hAnsiTheme="minorHAnsi" w:cs="Cambria"/>
          <w:b w:val="0"/>
          <w:sz w:val="22"/>
          <w:szCs w:val="22"/>
          <w:lang w:val="tr-TR"/>
        </w:rPr>
      </w:pPr>
      <w:proofErr w:type="spellStart"/>
      <w:r w:rsidRPr="00933B38">
        <w:rPr>
          <w:rFonts w:asciiTheme="minorHAnsi" w:hAnsiTheme="minorHAnsi" w:cs="Cambria"/>
          <w:b w:val="0"/>
          <w:sz w:val="22"/>
          <w:szCs w:val="22"/>
          <w:lang w:val="tr-TR"/>
        </w:rPr>
        <w:t>Triple</w:t>
      </w:r>
      <w:proofErr w:type="spellEnd"/>
      <w:r w:rsidRPr="00933B38">
        <w:rPr>
          <w:rFonts w:asciiTheme="minorHAnsi" w:hAnsiTheme="minorHAnsi" w:cs="Cambria"/>
          <w:b w:val="0"/>
          <w:sz w:val="22"/>
          <w:szCs w:val="22"/>
          <w:lang w:val="tr-TR"/>
        </w:rPr>
        <w:t xml:space="preserve"> </w:t>
      </w:r>
      <w:proofErr w:type="spellStart"/>
      <w:r w:rsidRPr="00933B38">
        <w:rPr>
          <w:rFonts w:asciiTheme="minorHAnsi" w:hAnsiTheme="minorHAnsi" w:cs="Cambria"/>
          <w:b w:val="0"/>
          <w:sz w:val="22"/>
          <w:szCs w:val="22"/>
          <w:lang w:val="tr-TR"/>
        </w:rPr>
        <w:t>helix</w:t>
      </w:r>
      <w:proofErr w:type="spellEnd"/>
      <w:r w:rsidRPr="00933B38">
        <w:rPr>
          <w:rFonts w:asciiTheme="minorHAnsi" w:hAnsiTheme="minorHAnsi" w:cs="Cambria"/>
          <w:b w:val="0"/>
          <w:sz w:val="22"/>
          <w:szCs w:val="22"/>
          <w:lang w:val="tr-TR"/>
        </w:rPr>
        <w:t xml:space="preserve"> modelini içerisinde barındırması,</w:t>
      </w:r>
    </w:p>
    <w:p w:rsidR="00933B38" w:rsidRPr="00933B38" w:rsidRDefault="00933B38" w:rsidP="005105B2">
      <w:pPr>
        <w:pStyle w:val="KonuBal"/>
        <w:numPr>
          <w:ilvl w:val="0"/>
          <w:numId w:val="22"/>
        </w:numPr>
        <w:spacing w:line="276" w:lineRule="auto"/>
        <w:ind w:left="4395" w:hanging="4395"/>
        <w:jc w:val="both"/>
        <w:rPr>
          <w:rFonts w:asciiTheme="minorHAnsi" w:hAnsiTheme="minorHAnsi" w:cs="Cambria"/>
          <w:b w:val="0"/>
          <w:sz w:val="22"/>
          <w:szCs w:val="22"/>
          <w:lang w:val="tr-TR"/>
        </w:rPr>
      </w:pPr>
      <w:r w:rsidRPr="00933B38">
        <w:rPr>
          <w:rFonts w:asciiTheme="minorHAnsi" w:hAnsiTheme="minorHAnsi" w:cs="Cambria"/>
          <w:b w:val="0"/>
          <w:sz w:val="22"/>
          <w:szCs w:val="22"/>
          <w:lang w:val="tr-TR"/>
        </w:rPr>
        <w:t>Çerçeve belirleyici yatırımcı ve kullanıcıları ilişkilendirebilmesi,</w:t>
      </w:r>
    </w:p>
    <w:p w:rsidR="00933B38" w:rsidRPr="00933B38" w:rsidRDefault="00933B38" w:rsidP="005105B2">
      <w:pPr>
        <w:pStyle w:val="KonuBal"/>
        <w:numPr>
          <w:ilvl w:val="0"/>
          <w:numId w:val="22"/>
        </w:numPr>
        <w:spacing w:line="276" w:lineRule="auto"/>
        <w:ind w:left="4395" w:hanging="4395"/>
        <w:jc w:val="both"/>
        <w:rPr>
          <w:rFonts w:asciiTheme="minorHAnsi" w:hAnsiTheme="minorHAnsi" w:cs="Cambria"/>
          <w:b w:val="0"/>
          <w:sz w:val="22"/>
          <w:szCs w:val="22"/>
          <w:lang w:val="tr-TR"/>
        </w:rPr>
      </w:pPr>
      <w:proofErr w:type="spellStart"/>
      <w:r w:rsidRPr="00933B38">
        <w:rPr>
          <w:rFonts w:asciiTheme="minorHAnsi" w:hAnsiTheme="minorHAnsi" w:cs="Cambria"/>
          <w:b w:val="0"/>
          <w:sz w:val="22"/>
          <w:szCs w:val="22"/>
          <w:lang w:val="tr-TR"/>
        </w:rPr>
        <w:t>Uluslararasılaşma</w:t>
      </w:r>
      <w:proofErr w:type="spellEnd"/>
      <w:r w:rsidRPr="00933B38">
        <w:rPr>
          <w:rFonts w:asciiTheme="minorHAnsi" w:hAnsiTheme="minorHAnsi" w:cs="Cambria"/>
          <w:b w:val="0"/>
          <w:sz w:val="22"/>
          <w:szCs w:val="22"/>
          <w:lang w:val="tr-TR"/>
        </w:rPr>
        <w:t xml:space="preserve"> becerisi,</w:t>
      </w:r>
    </w:p>
    <w:p w:rsidR="00933B38" w:rsidRPr="00933B38" w:rsidRDefault="00933B38" w:rsidP="005105B2">
      <w:pPr>
        <w:pStyle w:val="KonuBal"/>
        <w:numPr>
          <w:ilvl w:val="0"/>
          <w:numId w:val="22"/>
        </w:numPr>
        <w:spacing w:line="276" w:lineRule="auto"/>
        <w:ind w:left="4395" w:hanging="4395"/>
        <w:jc w:val="both"/>
        <w:rPr>
          <w:rFonts w:asciiTheme="minorHAnsi" w:hAnsiTheme="minorHAnsi" w:cs="Cambria"/>
          <w:b w:val="0"/>
          <w:sz w:val="22"/>
          <w:szCs w:val="22"/>
          <w:lang w:val="tr-TR"/>
        </w:rPr>
      </w:pPr>
      <w:r w:rsidRPr="00933B38">
        <w:rPr>
          <w:rFonts w:asciiTheme="minorHAnsi" w:hAnsiTheme="minorHAnsi" w:cs="Cambria"/>
          <w:b w:val="0"/>
          <w:sz w:val="22"/>
          <w:szCs w:val="22"/>
          <w:lang w:val="tr-TR"/>
        </w:rPr>
        <w:t>Konsept geliştirme becerisi</w:t>
      </w:r>
    </w:p>
    <w:p w:rsidR="00933B38" w:rsidRPr="00933B38" w:rsidRDefault="00933B38" w:rsidP="005105B2">
      <w:pPr>
        <w:spacing w:before="120"/>
        <w:ind w:left="708"/>
        <w:jc w:val="both"/>
      </w:pPr>
      <w:r w:rsidRPr="00933B38">
        <w:rPr>
          <w:noProof/>
          <w:lang w:eastAsia="tr-TR"/>
        </w:rPr>
        <w:t>BioİZMİR projesine</w:t>
      </w:r>
      <w:ins w:id="0" w:author="MrBaggins" w:date="2014-09-16T15:48:00Z">
        <w:r w:rsidRPr="00933B38">
          <w:t xml:space="preserve"> </w:t>
        </w:r>
      </w:ins>
      <w:r w:rsidRPr="00933B38">
        <w:t xml:space="preserve">katma değer katacak unsurların başında gelmektedir. Böylesine </w:t>
      </w:r>
      <w:proofErr w:type="gramStart"/>
      <w:r w:rsidRPr="00933B38">
        <w:t>entegre</w:t>
      </w:r>
      <w:proofErr w:type="gramEnd"/>
      <w:r w:rsidRPr="00933B38">
        <w:t xml:space="preserve"> bir sistemin hareketlendiricisi olacak </w:t>
      </w:r>
      <w:proofErr w:type="spellStart"/>
      <w:r w:rsidRPr="00933B38">
        <w:t>BioİZMİR’in</w:t>
      </w:r>
      <w:proofErr w:type="spellEnd"/>
      <w:r w:rsidRPr="00933B38">
        <w:t xml:space="preserve"> başka bir benzeri bulunmamaktadır.</w:t>
      </w:r>
    </w:p>
    <w:p w:rsidR="00296A68" w:rsidRDefault="00296A68" w:rsidP="00296A68">
      <w:pPr>
        <w:pStyle w:val="ListeParagraf"/>
        <w:spacing w:after="0" w:line="300" w:lineRule="atLeast"/>
        <w:ind w:left="708"/>
        <w:jc w:val="both"/>
      </w:pPr>
      <w:proofErr w:type="spellStart"/>
      <w:r w:rsidRPr="00296A68">
        <w:t>BioİZMİR</w:t>
      </w:r>
      <w:proofErr w:type="spellEnd"/>
      <w:r w:rsidRPr="00296A68">
        <w:t xml:space="preserve"> büyük bir ekosistemin ortasında yer almaktadır. </w:t>
      </w:r>
    </w:p>
    <w:p w:rsidR="00483432" w:rsidRDefault="00483432" w:rsidP="00296A68">
      <w:pPr>
        <w:pStyle w:val="ListeParagraf"/>
        <w:spacing w:after="0" w:line="300" w:lineRule="atLeast"/>
        <w:ind w:left="708"/>
        <w:jc w:val="both"/>
      </w:pPr>
    </w:p>
    <w:p w:rsidR="00483432" w:rsidRPr="00296A68" w:rsidRDefault="00483432" w:rsidP="00296A68">
      <w:pPr>
        <w:pStyle w:val="ListeParagraf"/>
        <w:spacing w:after="0" w:line="300" w:lineRule="atLeast"/>
        <w:ind w:left="708"/>
        <w:jc w:val="both"/>
      </w:pPr>
      <w:r>
        <w:rPr>
          <w:noProof/>
          <w:lang w:eastAsia="tr-TR"/>
        </w:rPr>
        <w:lastRenderedPageBreak/>
        <w:drawing>
          <wp:inline distT="0" distB="0" distL="0" distR="0">
            <wp:extent cx="5760720" cy="368173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ZMIR Eco.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81730"/>
                    </a:xfrm>
                    <a:prstGeom prst="rect">
                      <a:avLst/>
                    </a:prstGeom>
                  </pic:spPr>
                </pic:pic>
              </a:graphicData>
            </a:graphic>
          </wp:inline>
        </w:drawing>
      </w:r>
    </w:p>
    <w:p w:rsidR="00B62958" w:rsidRDefault="00B62958" w:rsidP="00B62958">
      <w:pPr>
        <w:pStyle w:val="ListeParagraf"/>
        <w:ind w:left="284"/>
        <w:rPr>
          <w:b/>
          <w:sz w:val="24"/>
          <w:szCs w:val="24"/>
        </w:rPr>
      </w:pPr>
    </w:p>
    <w:tbl>
      <w:tblPr>
        <w:tblW w:w="7240" w:type="dxa"/>
        <w:tblInd w:w="55" w:type="dxa"/>
        <w:tblCellMar>
          <w:left w:w="70" w:type="dxa"/>
          <w:right w:w="70" w:type="dxa"/>
        </w:tblCellMar>
        <w:tblLook w:val="04A0" w:firstRow="1" w:lastRow="0" w:firstColumn="1" w:lastColumn="0" w:noHBand="0" w:noVBand="1"/>
      </w:tblPr>
      <w:tblGrid>
        <w:gridCol w:w="7240"/>
      </w:tblGrid>
      <w:tr w:rsidR="007B43A2" w:rsidRPr="00CD027B" w:rsidTr="00B62958">
        <w:trPr>
          <w:trHeight w:val="300"/>
        </w:trPr>
        <w:tc>
          <w:tcPr>
            <w:tcW w:w="7240" w:type="dxa"/>
            <w:tcBorders>
              <w:top w:val="nil"/>
              <w:left w:val="nil"/>
              <w:right w:val="nil"/>
            </w:tcBorders>
            <w:shd w:val="clear" w:color="auto" w:fill="auto"/>
            <w:vAlign w:val="center"/>
            <w:hideMark/>
          </w:tcPr>
          <w:p w:rsidR="007B43A2" w:rsidRDefault="007B43A2" w:rsidP="00B62958">
            <w:pPr>
              <w:pStyle w:val="ListeParagraf"/>
              <w:numPr>
                <w:ilvl w:val="1"/>
                <w:numId w:val="20"/>
              </w:numPr>
              <w:ind w:left="993" w:hanging="284"/>
              <w:rPr>
                <w:b/>
              </w:rPr>
            </w:pPr>
            <w:r w:rsidRPr="00CD027B">
              <w:rPr>
                <w:b/>
              </w:rPr>
              <w:t>Destek</w:t>
            </w:r>
            <w:r w:rsidR="008C0FAE">
              <w:rPr>
                <w:b/>
              </w:rPr>
              <w:t xml:space="preserve">leyen Bazı Kurum ve </w:t>
            </w:r>
            <w:r w:rsidRPr="00CD027B">
              <w:rPr>
                <w:b/>
              </w:rPr>
              <w:t>Kuruluşlar</w:t>
            </w:r>
          </w:p>
          <w:p w:rsidR="00B62958" w:rsidRPr="00CD027B" w:rsidRDefault="00B62958" w:rsidP="008C0FAE">
            <w:pPr>
              <w:spacing w:after="0" w:line="240" w:lineRule="auto"/>
              <w:rPr>
                <w:rFonts w:eastAsia="Times New Roman" w:cs="Times New Roman"/>
                <w:color w:val="0000FF"/>
                <w:u w:val="single"/>
                <w:lang w:eastAsia="tr-TR"/>
              </w:rPr>
            </w:pPr>
          </w:p>
        </w:tc>
      </w:tr>
      <w:tr w:rsidR="007B7E9C" w:rsidRPr="00CD027B" w:rsidTr="00B62958">
        <w:trPr>
          <w:trHeight w:val="300"/>
        </w:trPr>
        <w:tc>
          <w:tcPr>
            <w:tcW w:w="7240" w:type="dxa"/>
            <w:shd w:val="clear" w:color="auto" w:fill="auto"/>
            <w:vAlign w:val="center"/>
          </w:tcPr>
          <w:p w:rsidR="007B7E9C" w:rsidRDefault="007B7E9C" w:rsidP="007B7E9C">
            <w:pPr>
              <w:pStyle w:val="ListeParagraf"/>
              <w:numPr>
                <w:ilvl w:val="0"/>
                <w:numId w:val="4"/>
              </w:numPr>
              <w:spacing w:after="0" w:line="240" w:lineRule="auto"/>
              <w:rPr>
                <w:rFonts w:ascii="Wingdings" w:hAnsi="Wingdings"/>
                <w:color w:val="000000"/>
              </w:rPr>
            </w:pPr>
            <w:r>
              <w:rPr>
                <w:rFonts w:ascii="Calibri" w:hAnsi="Calibri"/>
                <w:color w:val="000000"/>
              </w:rPr>
              <w:t xml:space="preserve">Abdi İbrahim İlaç San. </w:t>
            </w:r>
            <w:proofErr w:type="gramStart"/>
            <w:r>
              <w:rPr>
                <w:rFonts w:ascii="Calibri" w:hAnsi="Calibri"/>
                <w:color w:val="000000"/>
              </w:rPr>
              <w:t>ve</w:t>
            </w:r>
            <w:proofErr w:type="gramEnd"/>
            <w:r>
              <w:rPr>
                <w:rFonts w:ascii="Calibri" w:hAnsi="Calibri"/>
                <w:color w:val="000000"/>
              </w:rPr>
              <w:t xml:space="preserve"> Tic. A.Ş.</w:t>
            </w:r>
          </w:p>
        </w:tc>
      </w:tr>
      <w:tr w:rsidR="007B7E9C" w:rsidRPr="00CD027B" w:rsidTr="00B62958">
        <w:trPr>
          <w:trHeight w:val="300"/>
        </w:trPr>
        <w:tc>
          <w:tcPr>
            <w:tcW w:w="7240" w:type="dxa"/>
            <w:shd w:val="clear" w:color="auto" w:fill="auto"/>
            <w:vAlign w:val="center"/>
          </w:tcPr>
          <w:p w:rsidR="00F74075" w:rsidRPr="00B62958" w:rsidRDefault="007B7E9C" w:rsidP="00B62958">
            <w:pPr>
              <w:pStyle w:val="ListeParagraf"/>
              <w:numPr>
                <w:ilvl w:val="0"/>
                <w:numId w:val="4"/>
              </w:numPr>
              <w:spacing w:after="0" w:line="240" w:lineRule="auto"/>
              <w:rPr>
                <w:rFonts w:ascii="Calibri" w:hAnsi="Calibri"/>
                <w:color w:val="000000"/>
              </w:rPr>
            </w:pPr>
            <w:proofErr w:type="spellStart"/>
            <w:r w:rsidRPr="007B7E9C">
              <w:rPr>
                <w:rFonts w:ascii="Calibri" w:hAnsi="Calibri"/>
                <w:color w:val="000000"/>
              </w:rPr>
              <w:t>Arven</w:t>
            </w:r>
            <w:proofErr w:type="spellEnd"/>
            <w:r w:rsidRPr="007B7E9C">
              <w:rPr>
                <w:rFonts w:ascii="Calibri" w:hAnsi="Calibri"/>
                <w:color w:val="000000"/>
              </w:rPr>
              <w:t xml:space="preserve"> İlaç San. </w:t>
            </w:r>
            <w:proofErr w:type="gramStart"/>
            <w:r w:rsidRPr="007B7E9C">
              <w:rPr>
                <w:rFonts w:ascii="Calibri" w:hAnsi="Calibri"/>
                <w:color w:val="000000"/>
              </w:rPr>
              <w:t>ve</w:t>
            </w:r>
            <w:proofErr w:type="gramEnd"/>
            <w:r w:rsidRPr="007B7E9C">
              <w:rPr>
                <w:rFonts w:ascii="Calibri" w:hAnsi="Calibri"/>
                <w:color w:val="000000"/>
              </w:rPr>
              <w:t xml:space="preserve"> Tic. A.Ş</w:t>
            </w:r>
            <w:r w:rsidR="00F74075">
              <w:rPr>
                <w:rFonts w:ascii="Calibri" w:hAnsi="Calibri"/>
                <w:color w:val="000000"/>
              </w:rPr>
              <w:t>.</w:t>
            </w:r>
          </w:p>
        </w:tc>
      </w:tr>
      <w:tr w:rsidR="00B62958" w:rsidRPr="00CD027B" w:rsidTr="00B62958">
        <w:trPr>
          <w:trHeight w:val="300"/>
        </w:trPr>
        <w:tc>
          <w:tcPr>
            <w:tcW w:w="7240" w:type="dxa"/>
            <w:shd w:val="clear" w:color="auto" w:fill="auto"/>
            <w:vAlign w:val="center"/>
          </w:tcPr>
          <w:p w:rsidR="00B62958" w:rsidRPr="007B7E9C" w:rsidRDefault="00B62958" w:rsidP="007B7E9C">
            <w:pPr>
              <w:pStyle w:val="ListeParagraf"/>
              <w:numPr>
                <w:ilvl w:val="0"/>
                <w:numId w:val="4"/>
              </w:numPr>
              <w:spacing w:after="0" w:line="240" w:lineRule="auto"/>
              <w:rPr>
                <w:rFonts w:ascii="Calibri" w:hAnsi="Calibri"/>
                <w:color w:val="000000"/>
              </w:rPr>
            </w:pPr>
            <w:r>
              <w:rPr>
                <w:rFonts w:ascii="Calibri" w:hAnsi="Calibri"/>
                <w:color w:val="000000"/>
              </w:rPr>
              <w:t>AİFD-Araştırmacı İlaç Firmaları Derneği</w:t>
            </w:r>
          </w:p>
        </w:tc>
      </w:tr>
      <w:tr w:rsidR="007B7E9C" w:rsidRPr="00CD027B" w:rsidTr="00B62958">
        <w:trPr>
          <w:trHeight w:val="300"/>
        </w:trPr>
        <w:tc>
          <w:tcPr>
            <w:tcW w:w="7240" w:type="dxa"/>
            <w:shd w:val="clear" w:color="auto" w:fill="auto"/>
            <w:vAlign w:val="center"/>
          </w:tcPr>
          <w:p w:rsidR="007B7E9C" w:rsidRPr="007B7E9C" w:rsidRDefault="007B7E9C" w:rsidP="007B7E9C">
            <w:pPr>
              <w:pStyle w:val="ListeParagraf"/>
              <w:numPr>
                <w:ilvl w:val="0"/>
                <w:numId w:val="4"/>
              </w:numPr>
              <w:spacing w:after="0" w:line="240" w:lineRule="auto"/>
              <w:rPr>
                <w:rFonts w:ascii="Calibri" w:hAnsi="Calibri"/>
                <w:color w:val="000000"/>
              </w:rPr>
            </w:pPr>
            <w:r w:rsidRPr="007B7E9C">
              <w:rPr>
                <w:rFonts w:ascii="Calibri" w:hAnsi="Calibri"/>
                <w:color w:val="000000"/>
              </w:rPr>
              <w:t xml:space="preserve">BİEM İlaç San. </w:t>
            </w:r>
            <w:proofErr w:type="gramStart"/>
            <w:r w:rsidRPr="007B7E9C">
              <w:rPr>
                <w:rFonts w:ascii="Calibri" w:hAnsi="Calibri"/>
                <w:color w:val="000000"/>
              </w:rPr>
              <w:t>ve</w:t>
            </w:r>
            <w:proofErr w:type="gramEnd"/>
            <w:r w:rsidRPr="007B7E9C">
              <w:rPr>
                <w:rFonts w:ascii="Calibri" w:hAnsi="Calibri"/>
                <w:color w:val="000000"/>
              </w:rPr>
              <w:t xml:space="preserve"> Tic. A.Ş.</w:t>
            </w:r>
          </w:p>
        </w:tc>
      </w:tr>
      <w:tr w:rsidR="007B7E9C" w:rsidRPr="00CD027B" w:rsidTr="00B62958">
        <w:trPr>
          <w:trHeight w:val="300"/>
        </w:trPr>
        <w:tc>
          <w:tcPr>
            <w:tcW w:w="7240" w:type="dxa"/>
            <w:shd w:val="clear" w:color="auto" w:fill="auto"/>
            <w:vAlign w:val="center"/>
          </w:tcPr>
          <w:p w:rsidR="007B7E9C" w:rsidRPr="007B7E9C" w:rsidRDefault="007B7E9C" w:rsidP="007B7E9C">
            <w:pPr>
              <w:pStyle w:val="ListeParagraf"/>
              <w:numPr>
                <w:ilvl w:val="0"/>
                <w:numId w:val="4"/>
              </w:numPr>
              <w:spacing w:after="0" w:line="240" w:lineRule="auto"/>
              <w:rPr>
                <w:rFonts w:ascii="Calibri" w:hAnsi="Calibri"/>
                <w:color w:val="000000"/>
              </w:rPr>
            </w:pPr>
            <w:r w:rsidRPr="007B7E9C">
              <w:rPr>
                <w:rFonts w:ascii="Calibri" w:hAnsi="Calibri"/>
                <w:color w:val="000000"/>
              </w:rPr>
              <w:t xml:space="preserve">ECRIN – </w:t>
            </w:r>
            <w:proofErr w:type="spellStart"/>
            <w:r w:rsidRPr="007B7E9C">
              <w:rPr>
                <w:rFonts w:ascii="Calibri" w:hAnsi="Calibri"/>
                <w:color w:val="000000"/>
              </w:rPr>
              <w:t>European</w:t>
            </w:r>
            <w:proofErr w:type="spellEnd"/>
            <w:r w:rsidRPr="007B7E9C">
              <w:rPr>
                <w:rFonts w:ascii="Calibri" w:hAnsi="Calibri"/>
                <w:color w:val="000000"/>
              </w:rPr>
              <w:t xml:space="preserve"> </w:t>
            </w:r>
            <w:proofErr w:type="spellStart"/>
            <w:r w:rsidRPr="007B7E9C">
              <w:rPr>
                <w:rFonts w:ascii="Calibri" w:hAnsi="Calibri"/>
                <w:color w:val="000000"/>
              </w:rPr>
              <w:t>Clinical</w:t>
            </w:r>
            <w:proofErr w:type="spellEnd"/>
            <w:r w:rsidRPr="007B7E9C">
              <w:rPr>
                <w:rFonts w:ascii="Calibri" w:hAnsi="Calibri"/>
                <w:color w:val="000000"/>
              </w:rPr>
              <w:t xml:space="preserve"> </w:t>
            </w:r>
            <w:proofErr w:type="spellStart"/>
            <w:r w:rsidRPr="007B7E9C">
              <w:rPr>
                <w:rFonts w:ascii="Calibri" w:hAnsi="Calibri"/>
                <w:color w:val="000000"/>
              </w:rPr>
              <w:t>Research</w:t>
            </w:r>
            <w:proofErr w:type="spellEnd"/>
            <w:r w:rsidRPr="007B7E9C">
              <w:rPr>
                <w:rFonts w:ascii="Calibri" w:hAnsi="Calibri"/>
                <w:color w:val="000000"/>
              </w:rPr>
              <w:t xml:space="preserve"> </w:t>
            </w:r>
            <w:proofErr w:type="spellStart"/>
            <w:r w:rsidRPr="007B7E9C">
              <w:rPr>
                <w:rFonts w:ascii="Calibri" w:hAnsi="Calibri"/>
                <w:color w:val="000000"/>
              </w:rPr>
              <w:t>Infrastructure</w:t>
            </w:r>
            <w:proofErr w:type="spellEnd"/>
            <w:r w:rsidRPr="007B7E9C">
              <w:rPr>
                <w:rFonts w:ascii="Calibri" w:hAnsi="Calibri"/>
                <w:color w:val="000000"/>
              </w:rPr>
              <w:t xml:space="preserve"> Network</w:t>
            </w:r>
          </w:p>
        </w:tc>
      </w:tr>
      <w:tr w:rsidR="00F74075" w:rsidRPr="00CD027B" w:rsidTr="00B62958">
        <w:trPr>
          <w:trHeight w:val="300"/>
        </w:trPr>
        <w:tc>
          <w:tcPr>
            <w:tcW w:w="7240" w:type="dxa"/>
            <w:shd w:val="clear" w:color="auto" w:fill="auto"/>
            <w:vAlign w:val="center"/>
          </w:tcPr>
          <w:p w:rsidR="00F74075" w:rsidRPr="007B7E9C" w:rsidRDefault="00F74075" w:rsidP="007B7E9C">
            <w:pPr>
              <w:pStyle w:val="ListeParagraf"/>
              <w:numPr>
                <w:ilvl w:val="0"/>
                <w:numId w:val="4"/>
              </w:numPr>
              <w:spacing w:after="0" w:line="240" w:lineRule="auto"/>
              <w:rPr>
                <w:rFonts w:ascii="Calibri" w:hAnsi="Calibri"/>
                <w:color w:val="000000"/>
              </w:rPr>
            </w:pPr>
            <w:r w:rsidRPr="0046672A">
              <w:rPr>
                <w:rFonts w:eastAsia="Times New Roman" w:cs="Times New Roman"/>
                <w:lang w:eastAsia="tr-TR"/>
              </w:rPr>
              <w:t>ESBAŞ – Ege Serbest Bölge Kurucu ve İşleticisi A.Ş.</w:t>
            </w:r>
          </w:p>
        </w:tc>
      </w:tr>
      <w:tr w:rsidR="007B7E9C" w:rsidRPr="00CD027B" w:rsidTr="00B62958">
        <w:trPr>
          <w:trHeight w:val="300"/>
        </w:trPr>
        <w:tc>
          <w:tcPr>
            <w:tcW w:w="7240" w:type="dxa"/>
            <w:shd w:val="clear" w:color="auto" w:fill="auto"/>
            <w:vAlign w:val="center"/>
          </w:tcPr>
          <w:p w:rsidR="007B7E9C" w:rsidRPr="007B7E9C" w:rsidRDefault="007B7E9C" w:rsidP="007B7E9C">
            <w:pPr>
              <w:pStyle w:val="ListeParagraf"/>
              <w:numPr>
                <w:ilvl w:val="0"/>
                <w:numId w:val="4"/>
              </w:numPr>
              <w:spacing w:after="0" w:line="240" w:lineRule="auto"/>
              <w:rPr>
                <w:rFonts w:ascii="Calibri" w:hAnsi="Calibri"/>
                <w:color w:val="000000"/>
              </w:rPr>
            </w:pPr>
            <w:proofErr w:type="spellStart"/>
            <w:r w:rsidRPr="007B7E9C">
              <w:rPr>
                <w:rFonts w:ascii="Calibri" w:hAnsi="Calibri"/>
                <w:color w:val="000000"/>
              </w:rPr>
              <w:t>Fraunhofer</w:t>
            </w:r>
            <w:proofErr w:type="spellEnd"/>
            <w:r w:rsidRPr="007B7E9C">
              <w:rPr>
                <w:rFonts w:ascii="Calibri" w:hAnsi="Calibri"/>
                <w:color w:val="000000"/>
              </w:rPr>
              <w:t xml:space="preserve"> </w:t>
            </w:r>
            <w:proofErr w:type="spellStart"/>
            <w:r w:rsidRPr="007B7E9C">
              <w:rPr>
                <w:rFonts w:ascii="Calibri" w:hAnsi="Calibri"/>
                <w:color w:val="000000"/>
              </w:rPr>
              <w:t>Institute</w:t>
            </w:r>
            <w:proofErr w:type="spellEnd"/>
          </w:p>
        </w:tc>
      </w:tr>
      <w:tr w:rsidR="007B7E9C" w:rsidRPr="00CD027B" w:rsidTr="00B62958">
        <w:trPr>
          <w:trHeight w:val="300"/>
        </w:trPr>
        <w:tc>
          <w:tcPr>
            <w:tcW w:w="7240" w:type="dxa"/>
            <w:shd w:val="clear" w:color="auto" w:fill="auto"/>
            <w:vAlign w:val="center"/>
          </w:tcPr>
          <w:p w:rsidR="007B7E9C" w:rsidRPr="007B7E9C" w:rsidRDefault="007B7E9C" w:rsidP="007B7E9C">
            <w:pPr>
              <w:pStyle w:val="ListeParagraf"/>
              <w:numPr>
                <w:ilvl w:val="0"/>
                <w:numId w:val="4"/>
              </w:numPr>
              <w:spacing w:after="0" w:line="240" w:lineRule="auto"/>
              <w:rPr>
                <w:rFonts w:ascii="Calibri" w:hAnsi="Calibri"/>
                <w:color w:val="000000"/>
              </w:rPr>
            </w:pPr>
            <w:r w:rsidRPr="007B7E9C">
              <w:rPr>
                <w:rFonts w:ascii="Calibri" w:hAnsi="Calibri"/>
                <w:color w:val="000000"/>
              </w:rPr>
              <w:t xml:space="preserve">ISSTA – International </w:t>
            </w:r>
            <w:proofErr w:type="spellStart"/>
            <w:r w:rsidRPr="007B7E9C">
              <w:rPr>
                <w:rFonts w:ascii="Calibri" w:hAnsi="Calibri"/>
                <w:color w:val="000000"/>
              </w:rPr>
              <w:t>Sleep</w:t>
            </w:r>
            <w:proofErr w:type="spellEnd"/>
            <w:r w:rsidRPr="007B7E9C">
              <w:rPr>
                <w:rFonts w:ascii="Calibri" w:hAnsi="Calibri"/>
                <w:color w:val="000000"/>
              </w:rPr>
              <w:t xml:space="preserve"> </w:t>
            </w:r>
            <w:proofErr w:type="spellStart"/>
            <w:r w:rsidRPr="007B7E9C">
              <w:rPr>
                <w:rFonts w:ascii="Calibri" w:hAnsi="Calibri"/>
                <w:color w:val="000000"/>
              </w:rPr>
              <w:t>Science</w:t>
            </w:r>
            <w:proofErr w:type="spellEnd"/>
            <w:r w:rsidRPr="007B7E9C">
              <w:rPr>
                <w:rFonts w:ascii="Calibri" w:hAnsi="Calibri"/>
                <w:color w:val="000000"/>
              </w:rPr>
              <w:t xml:space="preserve"> </w:t>
            </w:r>
            <w:proofErr w:type="spellStart"/>
            <w:r w:rsidRPr="007B7E9C">
              <w:rPr>
                <w:rFonts w:ascii="Calibri" w:hAnsi="Calibri"/>
                <w:color w:val="000000"/>
              </w:rPr>
              <w:t>Technology</w:t>
            </w:r>
            <w:proofErr w:type="spellEnd"/>
            <w:r w:rsidRPr="007B7E9C">
              <w:rPr>
                <w:rFonts w:ascii="Calibri" w:hAnsi="Calibri"/>
                <w:color w:val="000000"/>
              </w:rPr>
              <w:t xml:space="preserve"> </w:t>
            </w:r>
            <w:proofErr w:type="spellStart"/>
            <w:r w:rsidRPr="007B7E9C">
              <w:rPr>
                <w:rFonts w:ascii="Calibri" w:hAnsi="Calibri"/>
                <w:color w:val="000000"/>
              </w:rPr>
              <w:t>Association</w:t>
            </w:r>
            <w:proofErr w:type="spellEnd"/>
          </w:p>
        </w:tc>
      </w:tr>
      <w:tr w:rsidR="007B7E9C" w:rsidRPr="00CD027B" w:rsidTr="00B62958">
        <w:trPr>
          <w:trHeight w:val="300"/>
        </w:trPr>
        <w:tc>
          <w:tcPr>
            <w:tcW w:w="7240" w:type="dxa"/>
            <w:shd w:val="clear" w:color="auto" w:fill="auto"/>
            <w:vAlign w:val="center"/>
          </w:tcPr>
          <w:p w:rsidR="007B7E9C" w:rsidRPr="007B7E9C" w:rsidRDefault="007B7E9C" w:rsidP="007B7E9C">
            <w:pPr>
              <w:pStyle w:val="ListeParagraf"/>
              <w:numPr>
                <w:ilvl w:val="0"/>
                <w:numId w:val="4"/>
              </w:numPr>
              <w:spacing w:after="0" w:line="240" w:lineRule="auto"/>
              <w:rPr>
                <w:rFonts w:ascii="Calibri" w:hAnsi="Calibri"/>
                <w:color w:val="000000"/>
              </w:rPr>
            </w:pPr>
            <w:r w:rsidRPr="007B7E9C">
              <w:rPr>
                <w:rFonts w:ascii="Calibri" w:hAnsi="Calibri"/>
                <w:color w:val="000000"/>
              </w:rPr>
              <w:t xml:space="preserve">İEİS – İlaç </w:t>
            </w:r>
            <w:proofErr w:type="spellStart"/>
            <w:r w:rsidRPr="007B7E9C">
              <w:rPr>
                <w:rFonts w:ascii="Calibri" w:hAnsi="Calibri"/>
                <w:color w:val="000000"/>
              </w:rPr>
              <w:t>Endrüstrisi</w:t>
            </w:r>
            <w:proofErr w:type="spellEnd"/>
            <w:r w:rsidRPr="007B7E9C">
              <w:rPr>
                <w:rFonts w:ascii="Calibri" w:hAnsi="Calibri"/>
                <w:color w:val="000000"/>
              </w:rPr>
              <w:t xml:space="preserve"> İşverenler Sendikası</w:t>
            </w:r>
          </w:p>
        </w:tc>
      </w:tr>
      <w:tr w:rsidR="007B7E9C" w:rsidRPr="00CD027B" w:rsidTr="00B62958">
        <w:trPr>
          <w:trHeight w:val="300"/>
        </w:trPr>
        <w:tc>
          <w:tcPr>
            <w:tcW w:w="7240" w:type="dxa"/>
            <w:shd w:val="clear" w:color="auto" w:fill="auto"/>
            <w:vAlign w:val="center"/>
          </w:tcPr>
          <w:p w:rsidR="007B7E9C" w:rsidRPr="007B7E9C" w:rsidRDefault="007B7E9C" w:rsidP="007B7E9C">
            <w:pPr>
              <w:pStyle w:val="ListeParagraf"/>
              <w:numPr>
                <w:ilvl w:val="0"/>
                <w:numId w:val="4"/>
              </w:numPr>
              <w:spacing w:after="0" w:line="240" w:lineRule="auto"/>
              <w:rPr>
                <w:rFonts w:ascii="Calibri" w:hAnsi="Calibri"/>
                <w:color w:val="000000"/>
              </w:rPr>
            </w:pPr>
            <w:r w:rsidRPr="007B7E9C">
              <w:rPr>
                <w:rFonts w:ascii="Calibri" w:hAnsi="Calibri"/>
                <w:color w:val="000000"/>
              </w:rPr>
              <w:t>İNOVİZ – İzmir Sağlık Kümelenmesi Derneği</w:t>
            </w:r>
          </w:p>
        </w:tc>
      </w:tr>
      <w:tr w:rsidR="007B7E9C" w:rsidRPr="00CD027B" w:rsidTr="00B62958">
        <w:trPr>
          <w:trHeight w:val="300"/>
        </w:trPr>
        <w:tc>
          <w:tcPr>
            <w:tcW w:w="7240" w:type="dxa"/>
            <w:shd w:val="clear" w:color="auto" w:fill="auto"/>
            <w:vAlign w:val="center"/>
          </w:tcPr>
          <w:p w:rsidR="007B7E9C" w:rsidRPr="007B7E9C" w:rsidRDefault="007B7E9C" w:rsidP="007B7E9C">
            <w:pPr>
              <w:pStyle w:val="ListeParagraf"/>
              <w:numPr>
                <w:ilvl w:val="0"/>
                <w:numId w:val="4"/>
              </w:numPr>
              <w:spacing w:after="0" w:line="240" w:lineRule="auto"/>
              <w:rPr>
                <w:rFonts w:ascii="Calibri" w:hAnsi="Calibri"/>
                <w:color w:val="000000"/>
              </w:rPr>
            </w:pPr>
            <w:r w:rsidRPr="007B7E9C">
              <w:rPr>
                <w:rFonts w:ascii="Calibri" w:hAnsi="Calibri"/>
                <w:color w:val="000000"/>
              </w:rPr>
              <w:t>İSEK – İstanbul Sağlık Endüstrisi Kümelenmesi</w:t>
            </w:r>
          </w:p>
        </w:tc>
      </w:tr>
      <w:tr w:rsidR="007B7E9C" w:rsidRPr="00CD027B" w:rsidTr="00B62958">
        <w:trPr>
          <w:trHeight w:val="300"/>
        </w:trPr>
        <w:tc>
          <w:tcPr>
            <w:tcW w:w="7240" w:type="dxa"/>
            <w:shd w:val="clear" w:color="auto" w:fill="auto"/>
            <w:vAlign w:val="center"/>
          </w:tcPr>
          <w:p w:rsidR="007B7E9C" w:rsidRPr="007B7E9C" w:rsidRDefault="007B7E9C" w:rsidP="007B7E9C">
            <w:pPr>
              <w:pStyle w:val="ListeParagraf"/>
              <w:numPr>
                <w:ilvl w:val="0"/>
                <w:numId w:val="4"/>
              </w:numPr>
              <w:spacing w:after="0" w:line="240" w:lineRule="auto"/>
              <w:rPr>
                <w:rFonts w:ascii="Calibri" w:hAnsi="Calibri"/>
                <w:color w:val="000000"/>
              </w:rPr>
            </w:pPr>
            <w:r w:rsidRPr="007B7E9C">
              <w:rPr>
                <w:rFonts w:ascii="Calibri" w:hAnsi="Calibri"/>
                <w:color w:val="000000"/>
              </w:rPr>
              <w:t>İsviçre Ticaret Odası Derneği</w:t>
            </w:r>
          </w:p>
        </w:tc>
      </w:tr>
      <w:tr w:rsidR="007B7E9C" w:rsidRPr="00CD027B" w:rsidTr="00B62958">
        <w:trPr>
          <w:trHeight w:val="300"/>
        </w:trPr>
        <w:tc>
          <w:tcPr>
            <w:tcW w:w="7240" w:type="dxa"/>
            <w:shd w:val="clear" w:color="auto" w:fill="auto"/>
            <w:vAlign w:val="center"/>
          </w:tcPr>
          <w:p w:rsidR="007B7E9C" w:rsidRPr="007B7E9C" w:rsidRDefault="007B7E9C" w:rsidP="007B7E9C">
            <w:pPr>
              <w:pStyle w:val="ListeParagraf"/>
              <w:numPr>
                <w:ilvl w:val="0"/>
                <w:numId w:val="4"/>
              </w:numPr>
              <w:spacing w:after="0" w:line="240" w:lineRule="auto"/>
              <w:rPr>
                <w:rFonts w:ascii="Calibri" w:hAnsi="Calibri"/>
                <w:color w:val="000000"/>
              </w:rPr>
            </w:pPr>
            <w:r w:rsidRPr="007B7E9C">
              <w:rPr>
                <w:rFonts w:ascii="Calibri" w:hAnsi="Calibri"/>
                <w:color w:val="000000"/>
              </w:rPr>
              <w:t xml:space="preserve">Massachusetts </w:t>
            </w:r>
            <w:proofErr w:type="spellStart"/>
            <w:r w:rsidRPr="007B7E9C">
              <w:rPr>
                <w:rFonts w:ascii="Calibri" w:hAnsi="Calibri"/>
                <w:color w:val="000000"/>
              </w:rPr>
              <w:t>Biotechnology</w:t>
            </w:r>
            <w:proofErr w:type="spellEnd"/>
            <w:r w:rsidRPr="007B7E9C">
              <w:rPr>
                <w:rFonts w:ascii="Calibri" w:hAnsi="Calibri"/>
                <w:color w:val="000000"/>
              </w:rPr>
              <w:t xml:space="preserve"> </w:t>
            </w:r>
            <w:proofErr w:type="spellStart"/>
            <w:r w:rsidRPr="007B7E9C">
              <w:rPr>
                <w:rFonts w:ascii="Calibri" w:hAnsi="Calibri"/>
                <w:color w:val="000000"/>
              </w:rPr>
              <w:t>Council</w:t>
            </w:r>
            <w:proofErr w:type="spellEnd"/>
            <w:r w:rsidRPr="007B7E9C">
              <w:rPr>
                <w:rFonts w:ascii="Calibri" w:hAnsi="Calibri"/>
                <w:color w:val="000000"/>
              </w:rPr>
              <w:t xml:space="preserve"> (</w:t>
            </w:r>
            <w:proofErr w:type="spellStart"/>
            <w:r w:rsidRPr="007B7E9C">
              <w:rPr>
                <w:rFonts w:ascii="Calibri" w:hAnsi="Calibri"/>
                <w:color w:val="000000"/>
              </w:rPr>
              <w:t>MassBio</w:t>
            </w:r>
            <w:proofErr w:type="spellEnd"/>
            <w:r w:rsidRPr="007B7E9C">
              <w:rPr>
                <w:rFonts w:ascii="Calibri" w:hAnsi="Calibri"/>
                <w:color w:val="000000"/>
              </w:rPr>
              <w:t>)</w:t>
            </w:r>
          </w:p>
        </w:tc>
      </w:tr>
      <w:tr w:rsidR="007B7E9C" w:rsidRPr="00CD027B" w:rsidTr="00B62958">
        <w:trPr>
          <w:trHeight w:val="300"/>
        </w:trPr>
        <w:tc>
          <w:tcPr>
            <w:tcW w:w="7240" w:type="dxa"/>
            <w:shd w:val="clear" w:color="auto" w:fill="auto"/>
            <w:vAlign w:val="center"/>
          </w:tcPr>
          <w:p w:rsidR="007B7E9C" w:rsidRPr="007B7E9C" w:rsidRDefault="00F74075" w:rsidP="007B7E9C">
            <w:pPr>
              <w:pStyle w:val="ListeParagraf"/>
              <w:numPr>
                <w:ilvl w:val="0"/>
                <w:numId w:val="4"/>
              </w:numPr>
              <w:spacing w:after="0" w:line="240" w:lineRule="auto"/>
              <w:rPr>
                <w:rFonts w:ascii="Calibri" w:hAnsi="Calibri"/>
                <w:color w:val="000000"/>
              </w:rPr>
            </w:pPr>
            <w:r>
              <w:rPr>
                <w:rFonts w:ascii="Calibri" w:hAnsi="Calibri"/>
                <w:color w:val="000000"/>
              </w:rPr>
              <w:t xml:space="preserve">MEDİSİAD- Medikal İthalat ve sanayici İş Adamları Derneği </w:t>
            </w:r>
          </w:p>
        </w:tc>
      </w:tr>
      <w:tr w:rsidR="00F74075" w:rsidRPr="00CD027B" w:rsidTr="00B62958">
        <w:trPr>
          <w:trHeight w:val="300"/>
        </w:trPr>
        <w:tc>
          <w:tcPr>
            <w:tcW w:w="7240" w:type="dxa"/>
            <w:shd w:val="clear" w:color="auto" w:fill="auto"/>
            <w:vAlign w:val="center"/>
          </w:tcPr>
          <w:p w:rsidR="00F74075" w:rsidRPr="007B7E9C" w:rsidRDefault="00F74075" w:rsidP="007B7E9C">
            <w:pPr>
              <w:pStyle w:val="ListeParagraf"/>
              <w:numPr>
                <w:ilvl w:val="0"/>
                <w:numId w:val="4"/>
              </w:numPr>
              <w:spacing w:after="0" w:line="240" w:lineRule="auto"/>
              <w:rPr>
                <w:rFonts w:ascii="Calibri" w:hAnsi="Calibri"/>
                <w:color w:val="000000"/>
              </w:rPr>
            </w:pPr>
            <w:proofErr w:type="spellStart"/>
            <w:r w:rsidRPr="007B7E9C">
              <w:rPr>
                <w:rFonts w:ascii="Calibri" w:hAnsi="Calibri"/>
                <w:color w:val="000000"/>
              </w:rPr>
              <w:t>Meditera</w:t>
            </w:r>
            <w:proofErr w:type="spellEnd"/>
            <w:r w:rsidRPr="007B7E9C">
              <w:rPr>
                <w:rFonts w:ascii="Calibri" w:hAnsi="Calibri"/>
                <w:color w:val="000000"/>
              </w:rPr>
              <w:t xml:space="preserve"> İthalat İhracat Ltd. Şti.</w:t>
            </w:r>
          </w:p>
        </w:tc>
      </w:tr>
      <w:tr w:rsidR="007B7E9C" w:rsidRPr="00CD027B" w:rsidTr="00B62958">
        <w:trPr>
          <w:trHeight w:val="300"/>
        </w:trPr>
        <w:tc>
          <w:tcPr>
            <w:tcW w:w="7240" w:type="dxa"/>
            <w:shd w:val="clear" w:color="auto" w:fill="auto"/>
            <w:vAlign w:val="center"/>
          </w:tcPr>
          <w:p w:rsidR="007B7E9C" w:rsidRPr="007B7E9C" w:rsidRDefault="007B7E9C" w:rsidP="007B7E9C">
            <w:pPr>
              <w:pStyle w:val="ListeParagraf"/>
              <w:numPr>
                <w:ilvl w:val="0"/>
                <w:numId w:val="4"/>
              </w:numPr>
              <w:spacing w:after="0" w:line="240" w:lineRule="auto"/>
              <w:rPr>
                <w:rFonts w:ascii="Calibri" w:hAnsi="Calibri"/>
                <w:color w:val="000000"/>
              </w:rPr>
            </w:pPr>
            <w:proofErr w:type="spellStart"/>
            <w:r w:rsidRPr="007B7E9C">
              <w:rPr>
                <w:rFonts w:ascii="Calibri" w:hAnsi="Calibri"/>
                <w:color w:val="000000"/>
              </w:rPr>
              <w:t>Metset</w:t>
            </w:r>
            <w:proofErr w:type="spellEnd"/>
            <w:r w:rsidRPr="007B7E9C">
              <w:rPr>
                <w:rFonts w:ascii="Calibri" w:hAnsi="Calibri"/>
                <w:color w:val="000000"/>
              </w:rPr>
              <w:t xml:space="preserve"> Sağlık Ürünleri San. ve </w:t>
            </w:r>
            <w:proofErr w:type="gramStart"/>
            <w:r w:rsidRPr="007B7E9C">
              <w:rPr>
                <w:rFonts w:ascii="Calibri" w:hAnsi="Calibri"/>
                <w:color w:val="000000"/>
              </w:rPr>
              <w:t>Tic.  Ltd.</w:t>
            </w:r>
            <w:proofErr w:type="gramEnd"/>
            <w:r w:rsidRPr="007B7E9C">
              <w:rPr>
                <w:rFonts w:ascii="Calibri" w:hAnsi="Calibri"/>
                <w:color w:val="000000"/>
              </w:rPr>
              <w:t xml:space="preserve"> Şti.</w:t>
            </w:r>
          </w:p>
        </w:tc>
      </w:tr>
      <w:tr w:rsidR="007B7E9C" w:rsidRPr="00CD027B" w:rsidTr="00B62958">
        <w:trPr>
          <w:trHeight w:val="300"/>
        </w:trPr>
        <w:tc>
          <w:tcPr>
            <w:tcW w:w="7240" w:type="dxa"/>
            <w:shd w:val="clear" w:color="auto" w:fill="auto"/>
            <w:vAlign w:val="center"/>
          </w:tcPr>
          <w:p w:rsidR="007B7E9C" w:rsidRPr="007B7E9C" w:rsidRDefault="00F74075" w:rsidP="007B7E9C">
            <w:pPr>
              <w:pStyle w:val="ListeParagraf"/>
              <w:numPr>
                <w:ilvl w:val="0"/>
                <w:numId w:val="4"/>
              </w:numPr>
              <w:spacing w:after="0" w:line="240" w:lineRule="auto"/>
              <w:rPr>
                <w:rFonts w:ascii="Calibri" w:hAnsi="Calibri"/>
                <w:color w:val="000000"/>
              </w:rPr>
            </w:pPr>
            <w:r w:rsidRPr="0046672A">
              <w:rPr>
                <w:rFonts w:eastAsia="Times New Roman" w:cs="Times New Roman"/>
                <w:lang w:eastAsia="tr-TR"/>
              </w:rPr>
              <w:t>Olgunsoy İlaç ve Kozmetik Sanayi A.Ş.</w:t>
            </w:r>
          </w:p>
        </w:tc>
      </w:tr>
      <w:tr w:rsidR="00F74075" w:rsidRPr="00CD027B" w:rsidTr="00B62958">
        <w:trPr>
          <w:trHeight w:val="300"/>
        </w:trPr>
        <w:tc>
          <w:tcPr>
            <w:tcW w:w="7240" w:type="dxa"/>
            <w:shd w:val="clear" w:color="auto" w:fill="auto"/>
            <w:vAlign w:val="center"/>
          </w:tcPr>
          <w:p w:rsidR="00F74075" w:rsidRPr="007B7E9C" w:rsidRDefault="00F74075" w:rsidP="007B7E9C">
            <w:pPr>
              <w:pStyle w:val="ListeParagraf"/>
              <w:numPr>
                <w:ilvl w:val="0"/>
                <w:numId w:val="4"/>
              </w:numPr>
              <w:spacing w:after="0" w:line="240" w:lineRule="auto"/>
              <w:rPr>
                <w:rFonts w:ascii="Calibri" w:hAnsi="Calibri"/>
                <w:color w:val="000000"/>
              </w:rPr>
            </w:pPr>
            <w:r>
              <w:rPr>
                <w:rFonts w:ascii="Calibri" w:hAnsi="Calibri"/>
                <w:color w:val="000000"/>
              </w:rPr>
              <w:t xml:space="preserve">SEİS-Türkiye Sağlık </w:t>
            </w:r>
            <w:proofErr w:type="spellStart"/>
            <w:r>
              <w:rPr>
                <w:rFonts w:ascii="Calibri" w:hAnsi="Calibri"/>
                <w:color w:val="000000"/>
              </w:rPr>
              <w:t>Endrüstrisi</w:t>
            </w:r>
            <w:proofErr w:type="spellEnd"/>
            <w:r>
              <w:rPr>
                <w:rFonts w:ascii="Calibri" w:hAnsi="Calibri"/>
                <w:color w:val="000000"/>
              </w:rPr>
              <w:t xml:space="preserve"> İşverenleri sendikası</w:t>
            </w:r>
          </w:p>
        </w:tc>
      </w:tr>
      <w:tr w:rsidR="007B7E9C" w:rsidRPr="00CD027B" w:rsidTr="00B62958">
        <w:trPr>
          <w:trHeight w:val="300"/>
        </w:trPr>
        <w:tc>
          <w:tcPr>
            <w:tcW w:w="7240" w:type="dxa"/>
            <w:shd w:val="clear" w:color="auto" w:fill="auto"/>
            <w:vAlign w:val="center"/>
          </w:tcPr>
          <w:p w:rsidR="007B7E9C" w:rsidRPr="007B7E9C" w:rsidRDefault="00F74075" w:rsidP="007B7E9C">
            <w:pPr>
              <w:pStyle w:val="ListeParagraf"/>
              <w:numPr>
                <w:ilvl w:val="0"/>
                <w:numId w:val="4"/>
              </w:numPr>
              <w:spacing w:after="0" w:line="240" w:lineRule="auto"/>
              <w:rPr>
                <w:rFonts w:ascii="Calibri" w:hAnsi="Calibri"/>
                <w:color w:val="000000"/>
              </w:rPr>
            </w:pPr>
            <w:proofErr w:type="spellStart"/>
            <w:r w:rsidRPr="007B7E9C">
              <w:rPr>
                <w:rFonts w:ascii="Calibri" w:hAnsi="Calibri"/>
                <w:color w:val="000000"/>
              </w:rPr>
              <w:t>Szutest</w:t>
            </w:r>
            <w:proofErr w:type="spellEnd"/>
            <w:r w:rsidRPr="007B7E9C">
              <w:rPr>
                <w:rFonts w:ascii="Calibri" w:hAnsi="Calibri"/>
                <w:color w:val="000000"/>
              </w:rPr>
              <w:t xml:space="preserve"> Teknik Kontrol ve Belgelendirme Hizmetleri Tic. Ltd. Şti.</w:t>
            </w:r>
          </w:p>
        </w:tc>
      </w:tr>
      <w:tr w:rsidR="00F74075" w:rsidRPr="00CD027B" w:rsidTr="00B62958">
        <w:trPr>
          <w:trHeight w:val="300"/>
        </w:trPr>
        <w:tc>
          <w:tcPr>
            <w:tcW w:w="7240" w:type="dxa"/>
            <w:shd w:val="clear" w:color="auto" w:fill="auto"/>
            <w:vAlign w:val="center"/>
          </w:tcPr>
          <w:p w:rsidR="00F74075" w:rsidRPr="007B7E9C" w:rsidRDefault="00F74075" w:rsidP="007B7E9C">
            <w:pPr>
              <w:pStyle w:val="ListeParagraf"/>
              <w:numPr>
                <w:ilvl w:val="0"/>
                <w:numId w:val="4"/>
              </w:numPr>
              <w:spacing w:after="0" w:line="240" w:lineRule="auto"/>
              <w:rPr>
                <w:rFonts w:ascii="Calibri" w:hAnsi="Calibri"/>
                <w:color w:val="000000"/>
              </w:rPr>
            </w:pPr>
            <w:r w:rsidRPr="007B7E9C">
              <w:rPr>
                <w:rFonts w:ascii="Calibri" w:hAnsi="Calibri"/>
                <w:color w:val="000000"/>
              </w:rPr>
              <w:t>T.C. Sağlık Bakanlığı Türkiye İlaç ve Tıbbi Cihaz Kurumu</w:t>
            </w:r>
          </w:p>
        </w:tc>
      </w:tr>
      <w:tr w:rsidR="00F74075" w:rsidRPr="00CD027B" w:rsidTr="00B62958">
        <w:trPr>
          <w:trHeight w:val="300"/>
        </w:trPr>
        <w:tc>
          <w:tcPr>
            <w:tcW w:w="7240" w:type="dxa"/>
            <w:shd w:val="clear" w:color="auto" w:fill="auto"/>
            <w:vAlign w:val="center"/>
          </w:tcPr>
          <w:p w:rsidR="00F74075" w:rsidRPr="007B7E9C" w:rsidRDefault="00F74075" w:rsidP="007B7E9C">
            <w:pPr>
              <w:pStyle w:val="ListeParagraf"/>
              <w:numPr>
                <w:ilvl w:val="0"/>
                <w:numId w:val="4"/>
              </w:numPr>
              <w:spacing w:after="0" w:line="240" w:lineRule="auto"/>
              <w:rPr>
                <w:rFonts w:ascii="Calibri" w:hAnsi="Calibri"/>
                <w:color w:val="000000"/>
              </w:rPr>
            </w:pPr>
            <w:proofErr w:type="spellStart"/>
            <w:r w:rsidRPr="0046672A">
              <w:rPr>
                <w:rFonts w:eastAsia="Times New Roman" w:cs="Times New Roman"/>
                <w:lang w:eastAsia="tr-TR"/>
              </w:rPr>
              <w:t>Teknodem</w:t>
            </w:r>
            <w:proofErr w:type="spellEnd"/>
            <w:r w:rsidRPr="0046672A">
              <w:rPr>
                <w:rFonts w:eastAsia="Times New Roman" w:cs="Times New Roman"/>
                <w:lang w:eastAsia="tr-TR"/>
              </w:rPr>
              <w:t xml:space="preserve"> Tıbbi Cihazlar San. </w:t>
            </w:r>
            <w:proofErr w:type="gramStart"/>
            <w:r w:rsidRPr="0046672A">
              <w:rPr>
                <w:rFonts w:eastAsia="Times New Roman" w:cs="Times New Roman"/>
                <w:lang w:eastAsia="tr-TR"/>
              </w:rPr>
              <w:t>ve</w:t>
            </w:r>
            <w:proofErr w:type="gramEnd"/>
            <w:r w:rsidRPr="0046672A">
              <w:rPr>
                <w:rFonts w:eastAsia="Times New Roman" w:cs="Times New Roman"/>
                <w:lang w:eastAsia="tr-TR"/>
              </w:rPr>
              <w:t xml:space="preserve"> Tic. Ltd. Şti.</w:t>
            </w:r>
          </w:p>
        </w:tc>
      </w:tr>
      <w:tr w:rsidR="00F74075" w:rsidRPr="00CD027B" w:rsidTr="00B62958">
        <w:trPr>
          <w:trHeight w:val="300"/>
        </w:trPr>
        <w:tc>
          <w:tcPr>
            <w:tcW w:w="7240" w:type="dxa"/>
            <w:shd w:val="clear" w:color="auto" w:fill="auto"/>
            <w:vAlign w:val="center"/>
          </w:tcPr>
          <w:p w:rsidR="00F74075" w:rsidRPr="0046672A" w:rsidRDefault="00F74075" w:rsidP="007B7E9C">
            <w:pPr>
              <w:pStyle w:val="ListeParagraf"/>
              <w:numPr>
                <w:ilvl w:val="0"/>
                <w:numId w:val="4"/>
              </w:numPr>
              <w:spacing w:after="0" w:line="240" w:lineRule="auto"/>
              <w:rPr>
                <w:rFonts w:eastAsia="Times New Roman" w:cs="Times New Roman"/>
                <w:lang w:eastAsia="tr-TR"/>
              </w:rPr>
            </w:pPr>
            <w:r>
              <w:rPr>
                <w:rFonts w:eastAsia="Times New Roman" w:cs="Times New Roman"/>
                <w:lang w:eastAsia="tr-TR"/>
              </w:rPr>
              <w:t>TUCRIN-Türkiye Klinik araştırma Altyapıları Ağı (</w:t>
            </w:r>
            <w:proofErr w:type="spellStart"/>
            <w:r>
              <w:rPr>
                <w:rFonts w:eastAsia="Times New Roman" w:cs="Times New Roman"/>
                <w:lang w:eastAsia="tr-TR"/>
              </w:rPr>
              <w:t>Turkish</w:t>
            </w:r>
            <w:proofErr w:type="spellEnd"/>
            <w:r>
              <w:rPr>
                <w:rFonts w:eastAsia="Times New Roman" w:cs="Times New Roman"/>
                <w:lang w:eastAsia="tr-TR"/>
              </w:rPr>
              <w:t xml:space="preserve"> </w:t>
            </w:r>
            <w:proofErr w:type="spellStart"/>
            <w:r>
              <w:rPr>
                <w:rFonts w:eastAsia="Times New Roman" w:cs="Times New Roman"/>
                <w:lang w:eastAsia="tr-TR"/>
              </w:rPr>
              <w:t>Clinical</w:t>
            </w:r>
            <w:proofErr w:type="spellEnd"/>
            <w:r>
              <w:rPr>
                <w:rFonts w:eastAsia="Times New Roman" w:cs="Times New Roman"/>
                <w:lang w:eastAsia="tr-TR"/>
              </w:rPr>
              <w:t xml:space="preserve"> </w:t>
            </w:r>
            <w:proofErr w:type="spellStart"/>
            <w:r>
              <w:rPr>
                <w:rFonts w:eastAsia="Times New Roman" w:cs="Times New Roman"/>
                <w:lang w:eastAsia="tr-TR"/>
              </w:rPr>
              <w:t>Research</w:t>
            </w:r>
            <w:proofErr w:type="spellEnd"/>
            <w:r>
              <w:rPr>
                <w:rFonts w:eastAsia="Times New Roman" w:cs="Times New Roman"/>
                <w:lang w:eastAsia="tr-TR"/>
              </w:rPr>
              <w:t xml:space="preserve"> </w:t>
            </w:r>
            <w:proofErr w:type="spellStart"/>
            <w:r>
              <w:rPr>
                <w:rFonts w:eastAsia="Times New Roman" w:cs="Times New Roman"/>
                <w:lang w:eastAsia="tr-TR"/>
              </w:rPr>
              <w:t>Infrastructure</w:t>
            </w:r>
            <w:proofErr w:type="spellEnd"/>
            <w:r>
              <w:rPr>
                <w:rFonts w:eastAsia="Times New Roman" w:cs="Times New Roman"/>
                <w:lang w:eastAsia="tr-TR"/>
              </w:rPr>
              <w:t xml:space="preserve"> Network)</w:t>
            </w:r>
          </w:p>
        </w:tc>
      </w:tr>
      <w:tr w:rsidR="00F74075" w:rsidRPr="00CD027B" w:rsidTr="00B62958">
        <w:trPr>
          <w:trHeight w:val="300"/>
        </w:trPr>
        <w:tc>
          <w:tcPr>
            <w:tcW w:w="7240" w:type="dxa"/>
            <w:shd w:val="clear" w:color="auto" w:fill="auto"/>
            <w:vAlign w:val="center"/>
          </w:tcPr>
          <w:p w:rsidR="00F74075" w:rsidRPr="0046672A" w:rsidRDefault="00F74075" w:rsidP="007B7E9C">
            <w:pPr>
              <w:pStyle w:val="ListeParagraf"/>
              <w:numPr>
                <w:ilvl w:val="0"/>
                <w:numId w:val="4"/>
              </w:numPr>
              <w:spacing w:after="0" w:line="240" w:lineRule="auto"/>
              <w:rPr>
                <w:rFonts w:eastAsia="Times New Roman" w:cs="Times New Roman"/>
                <w:lang w:eastAsia="tr-TR"/>
              </w:rPr>
            </w:pPr>
            <w:r>
              <w:rPr>
                <w:rFonts w:eastAsia="Times New Roman" w:cs="Times New Roman"/>
                <w:lang w:eastAsia="tr-TR"/>
              </w:rPr>
              <w:lastRenderedPageBreak/>
              <w:t>UMRAM-Ulusal Manyetik Rezonans Araştırma Merkezi</w:t>
            </w:r>
          </w:p>
        </w:tc>
      </w:tr>
    </w:tbl>
    <w:p w:rsidR="007B43A2" w:rsidRPr="00CD027B" w:rsidRDefault="007B43A2" w:rsidP="007B43A2">
      <w:pPr>
        <w:spacing w:after="0" w:line="240" w:lineRule="auto"/>
        <w:rPr>
          <w:b/>
          <w:sz w:val="24"/>
          <w:szCs w:val="24"/>
        </w:rPr>
      </w:pPr>
    </w:p>
    <w:p w:rsidR="00223AC5" w:rsidRDefault="00223AC5" w:rsidP="00B62958">
      <w:pPr>
        <w:pStyle w:val="ListeParagraf"/>
        <w:numPr>
          <w:ilvl w:val="1"/>
          <w:numId w:val="20"/>
        </w:numPr>
        <w:ind w:left="993" w:hanging="284"/>
        <w:rPr>
          <w:b/>
          <w:sz w:val="24"/>
          <w:szCs w:val="24"/>
        </w:rPr>
      </w:pPr>
      <w:r w:rsidRPr="00CD027B">
        <w:rPr>
          <w:b/>
          <w:sz w:val="24"/>
          <w:szCs w:val="24"/>
        </w:rPr>
        <w:t xml:space="preserve">Uluslararası </w:t>
      </w:r>
      <w:r w:rsidR="00B62958" w:rsidRPr="00B62958">
        <w:rPr>
          <w:b/>
          <w:sz w:val="24"/>
          <w:szCs w:val="24"/>
        </w:rPr>
        <w:t>İşbirliği Ağları</w:t>
      </w:r>
    </w:p>
    <w:p w:rsidR="00223AC5" w:rsidRDefault="00223AC5" w:rsidP="00223AC5">
      <w:pPr>
        <w:spacing w:after="0" w:line="240" w:lineRule="auto"/>
        <w:rPr>
          <w:b/>
          <w:sz w:val="24"/>
          <w:szCs w:val="24"/>
        </w:rPr>
      </w:pPr>
    </w:p>
    <w:p w:rsidR="00D5052D" w:rsidRDefault="00223AC5" w:rsidP="00B62958">
      <w:pPr>
        <w:spacing w:after="0" w:line="240" w:lineRule="auto"/>
        <w:ind w:left="708"/>
        <w:rPr>
          <w:szCs w:val="24"/>
        </w:rPr>
      </w:pPr>
      <w:proofErr w:type="spellStart"/>
      <w:r w:rsidRPr="00223AC5">
        <w:rPr>
          <w:rFonts w:eastAsia="Times New Roman" w:cs="Times New Roman"/>
          <w:lang w:eastAsia="tr-TR"/>
        </w:rPr>
        <w:t>BioİZMİR</w:t>
      </w:r>
      <w:proofErr w:type="spellEnd"/>
      <w:r w:rsidRPr="00223AC5">
        <w:rPr>
          <w:rFonts w:eastAsia="Times New Roman" w:cs="Times New Roman"/>
          <w:lang w:eastAsia="tr-TR"/>
        </w:rPr>
        <w:t xml:space="preserve"> projesi kapsamında </w:t>
      </w:r>
      <w:r>
        <w:rPr>
          <w:rFonts w:eastAsia="Times New Roman" w:cs="Times New Roman"/>
          <w:lang w:eastAsia="tr-TR"/>
        </w:rPr>
        <w:t xml:space="preserve">uluslararası faaliyet gösteren farklı kurum ve kuruluşlar ile işbirliği ağları kurularak, </w:t>
      </w:r>
      <w:proofErr w:type="spellStart"/>
      <w:proofErr w:type="gramStart"/>
      <w:r>
        <w:rPr>
          <w:rFonts w:eastAsia="Times New Roman" w:cs="Times New Roman"/>
          <w:lang w:eastAsia="tr-TR"/>
        </w:rPr>
        <w:t>MassBio</w:t>
      </w:r>
      <w:proofErr w:type="spellEnd"/>
      <w:r w:rsidRPr="008C5CCD">
        <w:rPr>
          <w:szCs w:val="24"/>
        </w:rPr>
        <w:t xml:space="preserve"> </w:t>
      </w:r>
      <w:r>
        <w:rPr>
          <w:szCs w:val="24"/>
        </w:rPr>
        <w:t xml:space="preserve">, </w:t>
      </w:r>
      <w:proofErr w:type="spellStart"/>
      <w:r w:rsidRPr="008C5CCD">
        <w:rPr>
          <w:szCs w:val="24"/>
        </w:rPr>
        <w:t>Science</w:t>
      </w:r>
      <w:proofErr w:type="spellEnd"/>
      <w:proofErr w:type="gramEnd"/>
      <w:r w:rsidRPr="008C5CCD">
        <w:rPr>
          <w:szCs w:val="24"/>
        </w:rPr>
        <w:t xml:space="preserve"> Center, RTP ve benzeri uluslararası </w:t>
      </w:r>
      <w:proofErr w:type="spellStart"/>
      <w:r w:rsidRPr="008C5CCD">
        <w:rPr>
          <w:szCs w:val="24"/>
        </w:rPr>
        <w:t>tekno</w:t>
      </w:r>
      <w:proofErr w:type="spellEnd"/>
      <w:r>
        <w:rPr>
          <w:szCs w:val="24"/>
        </w:rPr>
        <w:t>-</w:t>
      </w:r>
      <w:r w:rsidRPr="008C5CCD">
        <w:rPr>
          <w:szCs w:val="24"/>
        </w:rPr>
        <w:t>girişim portalleri</w:t>
      </w:r>
      <w:r w:rsidR="00D5052D">
        <w:rPr>
          <w:szCs w:val="24"/>
        </w:rPr>
        <w:t xml:space="preserve"> iç</w:t>
      </w:r>
      <w:r w:rsidRPr="008C5CCD">
        <w:rPr>
          <w:szCs w:val="24"/>
        </w:rPr>
        <w:t xml:space="preserve">in </w:t>
      </w:r>
      <w:r>
        <w:rPr>
          <w:szCs w:val="24"/>
        </w:rPr>
        <w:t>uluslararası temas noktası olma rolü üstlenilerek</w:t>
      </w:r>
      <w:r w:rsidR="00D5052D">
        <w:rPr>
          <w:szCs w:val="24"/>
        </w:rPr>
        <w:t xml:space="preserve"> ekosistemimizde yer alan u</w:t>
      </w:r>
      <w:r w:rsidR="00D5052D" w:rsidRPr="008C5CCD">
        <w:rPr>
          <w:szCs w:val="24"/>
        </w:rPr>
        <w:t>lusal şirketlerin ve kurumların görünürlü</w:t>
      </w:r>
      <w:r w:rsidR="00D5052D">
        <w:rPr>
          <w:szCs w:val="24"/>
        </w:rPr>
        <w:t>k</w:t>
      </w:r>
      <w:r w:rsidR="00D5052D" w:rsidRPr="008C5CCD">
        <w:rPr>
          <w:szCs w:val="24"/>
        </w:rPr>
        <w:t xml:space="preserve"> ve tanınırlığı</w:t>
      </w:r>
      <w:r w:rsidR="00D5052D">
        <w:rPr>
          <w:szCs w:val="24"/>
        </w:rPr>
        <w:t>nın arttırılması</w:t>
      </w:r>
      <w:r w:rsidR="00D5052D" w:rsidRPr="008C5CCD">
        <w:rPr>
          <w:szCs w:val="24"/>
        </w:rPr>
        <w:t>, uluslararası şirketlerin ülkede yatırım yapmaları</w:t>
      </w:r>
      <w:r w:rsidR="00D5052D">
        <w:rPr>
          <w:szCs w:val="24"/>
        </w:rPr>
        <w:t xml:space="preserve">nın desteklemesi, çift yönlü bilgi paylaşımı sağlanarak araştırma ve </w:t>
      </w:r>
      <w:proofErr w:type="spellStart"/>
      <w:r w:rsidR="00D5052D">
        <w:rPr>
          <w:szCs w:val="24"/>
        </w:rPr>
        <w:t>inovasyon</w:t>
      </w:r>
      <w:proofErr w:type="spellEnd"/>
      <w:r w:rsidR="00D5052D">
        <w:rPr>
          <w:szCs w:val="24"/>
        </w:rPr>
        <w:t xml:space="preserve"> çalışmalarına hareket kazandırılması amaçlanmıştır.</w:t>
      </w:r>
    </w:p>
    <w:p w:rsidR="00D5052D" w:rsidRDefault="00D5052D" w:rsidP="00223AC5">
      <w:pPr>
        <w:spacing w:after="0" w:line="240" w:lineRule="auto"/>
        <w:rPr>
          <w:rFonts w:eastAsia="Times New Roman" w:cs="Times New Roman"/>
          <w:lang w:eastAsia="tr-TR"/>
        </w:rPr>
      </w:pPr>
    </w:p>
    <w:p w:rsidR="00D5052D" w:rsidRPr="00223AC5" w:rsidRDefault="00D5052D" w:rsidP="00B62958">
      <w:pPr>
        <w:spacing w:after="0" w:line="240" w:lineRule="auto"/>
        <w:ind w:left="708"/>
        <w:rPr>
          <w:rFonts w:eastAsia="Times New Roman" w:cs="Times New Roman"/>
          <w:lang w:eastAsia="tr-TR"/>
        </w:rPr>
      </w:pPr>
      <w:r>
        <w:rPr>
          <w:szCs w:val="24"/>
        </w:rPr>
        <w:t>Katılmış olduğumuz u</w:t>
      </w:r>
      <w:r w:rsidRPr="008C5CCD">
        <w:rPr>
          <w:szCs w:val="24"/>
        </w:rPr>
        <w:t>luslararası ağlar</w:t>
      </w:r>
      <w:r>
        <w:rPr>
          <w:szCs w:val="24"/>
        </w:rPr>
        <w:t>dan bazıları;</w:t>
      </w:r>
    </w:p>
    <w:p w:rsidR="00223AC5" w:rsidRPr="00223AC5" w:rsidRDefault="00223AC5" w:rsidP="00223AC5">
      <w:pPr>
        <w:spacing w:after="0" w:line="240" w:lineRule="auto"/>
        <w:rPr>
          <w:rFonts w:eastAsia="Times New Roman" w:cs="Times New Roman"/>
          <w:lang w:eastAsia="tr-TR"/>
        </w:rPr>
      </w:pPr>
    </w:p>
    <w:p w:rsidR="007B43A2" w:rsidRPr="0046672A" w:rsidRDefault="007B43A2" w:rsidP="007B43A2">
      <w:pPr>
        <w:pStyle w:val="ListeParagraf"/>
        <w:spacing w:after="0" w:line="300" w:lineRule="atLeast"/>
        <w:ind w:left="708"/>
        <w:rPr>
          <w:rFonts w:eastAsia="Times New Roman" w:cs="Times New Roman"/>
          <w:b/>
          <w:i/>
          <w:u w:val="single"/>
          <w:lang w:eastAsia="tr-TR"/>
        </w:rPr>
      </w:pPr>
      <w:proofErr w:type="spellStart"/>
      <w:r w:rsidRPr="0046672A">
        <w:rPr>
          <w:rFonts w:eastAsia="Times New Roman" w:cs="Times New Roman"/>
          <w:b/>
          <w:i/>
          <w:u w:val="single"/>
          <w:lang w:eastAsia="tr-TR"/>
        </w:rPr>
        <w:t>The</w:t>
      </w:r>
      <w:proofErr w:type="spellEnd"/>
      <w:r w:rsidRPr="0046672A">
        <w:rPr>
          <w:rFonts w:eastAsia="Times New Roman" w:cs="Times New Roman"/>
          <w:b/>
          <w:i/>
          <w:u w:val="single"/>
          <w:lang w:eastAsia="tr-TR"/>
        </w:rPr>
        <w:t xml:space="preserve"> Massachusetts </w:t>
      </w:r>
      <w:proofErr w:type="spellStart"/>
      <w:r w:rsidRPr="0046672A">
        <w:rPr>
          <w:rFonts w:eastAsia="Times New Roman" w:cs="Times New Roman"/>
          <w:b/>
          <w:i/>
          <w:u w:val="single"/>
          <w:lang w:eastAsia="tr-TR"/>
        </w:rPr>
        <w:t>Biotechnology</w:t>
      </w:r>
      <w:proofErr w:type="spellEnd"/>
      <w:r w:rsidRPr="0046672A">
        <w:rPr>
          <w:rFonts w:eastAsia="Times New Roman" w:cs="Times New Roman"/>
          <w:b/>
          <w:i/>
          <w:u w:val="single"/>
          <w:lang w:eastAsia="tr-TR"/>
        </w:rPr>
        <w:t xml:space="preserve"> </w:t>
      </w:r>
      <w:proofErr w:type="spellStart"/>
      <w:r w:rsidRPr="0046672A">
        <w:rPr>
          <w:rFonts w:eastAsia="Times New Roman" w:cs="Times New Roman"/>
          <w:b/>
          <w:i/>
          <w:u w:val="single"/>
          <w:lang w:eastAsia="tr-TR"/>
        </w:rPr>
        <w:t>Council</w:t>
      </w:r>
      <w:proofErr w:type="spellEnd"/>
      <w:r w:rsidRPr="0046672A">
        <w:rPr>
          <w:rFonts w:eastAsia="Times New Roman" w:cs="Times New Roman"/>
          <w:b/>
          <w:i/>
          <w:u w:val="single"/>
          <w:lang w:eastAsia="tr-TR"/>
        </w:rPr>
        <w:t xml:space="preserve"> (</w:t>
      </w:r>
      <w:proofErr w:type="spellStart"/>
      <w:r w:rsidRPr="0046672A">
        <w:rPr>
          <w:rFonts w:eastAsia="Times New Roman" w:cs="Times New Roman"/>
          <w:b/>
          <w:i/>
          <w:u w:val="single"/>
          <w:lang w:eastAsia="tr-TR"/>
        </w:rPr>
        <w:t>MassBio</w:t>
      </w:r>
      <w:proofErr w:type="spellEnd"/>
      <w:r w:rsidRPr="0046672A">
        <w:rPr>
          <w:rFonts w:eastAsia="Times New Roman" w:cs="Times New Roman"/>
          <w:b/>
          <w:i/>
          <w:u w:val="single"/>
          <w:lang w:eastAsia="tr-TR"/>
        </w:rPr>
        <w:t>)</w:t>
      </w:r>
    </w:p>
    <w:p w:rsidR="007B43A2" w:rsidRPr="0046672A" w:rsidRDefault="007B43A2" w:rsidP="007B43A2">
      <w:pPr>
        <w:pStyle w:val="ListeParagraf"/>
        <w:spacing w:after="0" w:line="300" w:lineRule="atLeast"/>
        <w:ind w:left="708"/>
        <w:rPr>
          <w:rFonts w:eastAsia="Times New Roman" w:cs="Times New Roman"/>
          <w:lang w:eastAsia="tr-TR"/>
        </w:rPr>
      </w:pPr>
    </w:p>
    <w:p w:rsidR="007B43A2" w:rsidRPr="0046672A" w:rsidRDefault="007B43A2" w:rsidP="007B43A2">
      <w:pPr>
        <w:pStyle w:val="ListeParagraf"/>
        <w:spacing w:after="0" w:line="300" w:lineRule="atLeast"/>
        <w:ind w:left="708"/>
        <w:jc w:val="both"/>
        <w:rPr>
          <w:rFonts w:eastAsia="Times New Roman" w:cs="Times New Roman"/>
          <w:lang w:eastAsia="tr-TR"/>
        </w:rPr>
      </w:pPr>
      <w:r w:rsidRPr="0046672A">
        <w:rPr>
          <w:rFonts w:eastAsia="Times New Roman" w:cs="Times New Roman"/>
          <w:lang w:eastAsia="tr-TR"/>
        </w:rPr>
        <w:t>Massachusetts eyaleti Sağlık Bilimleri kümelenmesinin te</w:t>
      </w:r>
      <w:r w:rsidR="00CA2542">
        <w:rPr>
          <w:rFonts w:eastAsia="Times New Roman" w:cs="Times New Roman"/>
          <w:lang w:eastAsia="tr-TR"/>
        </w:rPr>
        <w:t xml:space="preserve">msilciliğini yapan </w:t>
      </w:r>
      <w:proofErr w:type="spellStart"/>
      <w:r w:rsidR="00CA2542">
        <w:rPr>
          <w:rFonts w:eastAsia="Times New Roman" w:cs="Times New Roman"/>
          <w:lang w:eastAsia="tr-TR"/>
        </w:rPr>
        <w:t>MassBio</w:t>
      </w:r>
      <w:proofErr w:type="spellEnd"/>
      <w:r w:rsidR="00CA2542">
        <w:rPr>
          <w:rFonts w:eastAsia="Times New Roman" w:cs="Times New Roman"/>
          <w:lang w:eastAsia="tr-TR"/>
        </w:rPr>
        <w:t>; 650’</w:t>
      </w:r>
      <w:r w:rsidRPr="0046672A">
        <w:rPr>
          <w:rFonts w:eastAsia="Times New Roman" w:cs="Times New Roman"/>
          <w:lang w:eastAsia="tr-TR"/>
        </w:rPr>
        <w:t xml:space="preserve">den fazla </w:t>
      </w:r>
      <w:proofErr w:type="spellStart"/>
      <w:r w:rsidRPr="0046672A">
        <w:rPr>
          <w:rFonts w:eastAsia="Times New Roman" w:cs="Times New Roman"/>
          <w:lang w:eastAsia="tr-TR"/>
        </w:rPr>
        <w:t>biyoteknoloji</w:t>
      </w:r>
      <w:proofErr w:type="spellEnd"/>
      <w:r w:rsidRPr="0046672A">
        <w:rPr>
          <w:rFonts w:eastAsia="Times New Roman" w:cs="Times New Roman"/>
          <w:lang w:eastAsia="tr-TR"/>
        </w:rPr>
        <w:t xml:space="preserve"> şirketi, üniversite, akademik kurum ve bu bağlamda faaliyet gösteren diğer kuruluşlarından oluşan </w:t>
      </w:r>
      <w:r w:rsidR="00DA339D" w:rsidRPr="0046672A">
        <w:rPr>
          <w:rFonts w:eastAsia="Times New Roman" w:cs="Times New Roman"/>
          <w:lang w:eastAsia="tr-TR"/>
        </w:rPr>
        <w:t xml:space="preserve">kar amacı gütmeyen </w:t>
      </w:r>
      <w:r w:rsidRPr="0046672A">
        <w:rPr>
          <w:rFonts w:eastAsia="Times New Roman" w:cs="Times New Roman"/>
          <w:lang w:eastAsia="tr-TR"/>
        </w:rPr>
        <w:t xml:space="preserve">bir </w:t>
      </w:r>
      <w:r w:rsidR="008C0FAE">
        <w:rPr>
          <w:rFonts w:eastAsia="Times New Roman" w:cs="Times New Roman"/>
          <w:lang w:eastAsia="tr-TR"/>
        </w:rPr>
        <w:t>organizasyondur.</w:t>
      </w:r>
    </w:p>
    <w:p w:rsidR="007B43A2" w:rsidRPr="0046672A" w:rsidRDefault="007B43A2" w:rsidP="007B43A2">
      <w:pPr>
        <w:pStyle w:val="ListeParagraf"/>
        <w:spacing w:after="0" w:line="300" w:lineRule="atLeast"/>
        <w:ind w:left="708"/>
        <w:jc w:val="both"/>
        <w:rPr>
          <w:rFonts w:eastAsia="Times New Roman" w:cs="Times New Roman"/>
          <w:lang w:eastAsia="tr-TR"/>
        </w:rPr>
      </w:pPr>
    </w:p>
    <w:p w:rsidR="00DA339D" w:rsidRDefault="00DA339D" w:rsidP="00DA339D">
      <w:pPr>
        <w:pStyle w:val="ListeParagraf"/>
        <w:spacing w:after="0" w:line="300" w:lineRule="atLeast"/>
        <w:ind w:left="708"/>
        <w:jc w:val="both"/>
        <w:rPr>
          <w:rFonts w:eastAsia="Times New Roman" w:cs="Times New Roman"/>
          <w:lang w:eastAsia="tr-TR"/>
        </w:rPr>
      </w:pPr>
      <w:r>
        <w:rPr>
          <w:rFonts w:eastAsia="Times New Roman" w:cs="Times New Roman"/>
          <w:lang w:eastAsia="tr-TR"/>
        </w:rPr>
        <w:t>D</w:t>
      </w:r>
      <w:r w:rsidR="007B43A2" w:rsidRPr="0046672A">
        <w:rPr>
          <w:rFonts w:eastAsia="Times New Roman" w:cs="Times New Roman"/>
          <w:lang w:eastAsia="tr-TR"/>
        </w:rPr>
        <w:t>ünya çapında kamu yararı sağla</w:t>
      </w:r>
      <w:r>
        <w:rPr>
          <w:rFonts w:eastAsia="Times New Roman" w:cs="Times New Roman"/>
          <w:lang w:eastAsia="tr-TR"/>
        </w:rPr>
        <w:t>mak üzere</w:t>
      </w:r>
      <w:r w:rsidR="007B43A2" w:rsidRPr="0046672A">
        <w:rPr>
          <w:rFonts w:eastAsia="Times New Roman" w:cs="Times New Roman"/>
          <w:lang w:eastAsia="tr-TR"/>
        </w:rPr>
        <w:t xml:space="preserve"> bilim, teknoloji ve tıp ile ilgili gelişmelerin hız kazanarak artmasını amaç edinmiş </w:t>
      </w:r>
      <w:r>
        <w:rPr>
          <w:rFonts w:eastAsia="Times New Roman" w:cs="Times New Roman"/>
          <w:lang w:eastAsia="tr-TR"/>
        </w:rPr>
        <w:t xml:space="preserve">olan </w:t>
      </w:r>
      <w:proofErr w:type="spellStart"/>
      <w:r>
        <w:rPr>
          <w:rFonts w:eastAsia="Times New Roman" w:cs="Times New Roman"/>
          <w:lang w:eastAsia="tr-TR"/>
        </w:rPr>
        <w:t>MassBio</w:t>
      </w:r>
      <w:proofErr w:type="spellEnd"/>
      <w:r>
        <w:rPr>
          <w:rFonts w:eastAsia="Times New Roman" w:cs="Times New Roman"/>
          <w:lang w:eastAsia="tr-TR"/>
        </w:rPr>
        <w:t xml:space="preserve"> </w:t>
      </w:r>
      <w:r w:rsidRPr="00DA339D">
        <w:rPr>
          <w:rFonts w:eastAsia="Times New Roman" w:cs="Times New Roman"/>
          <w:lang w:eastAsia="tr-TR"/>
        </w:rPr>
        <w:t>ile yapılan anlaşma</w:t>
      </w:r>
      <w:r>
        <w:rPr>
          <w:rFonts w:eastAsia="Times New Roman" w:cs="Times New Roman"/>
          <w:lang w:eastAsia="tr-TR"/>
        </w:rPr>
        <w:t>yla</w:t>
      </w:r>
      <w:r w:rsidRPr="00DA339D">
        <w:rPr>
          <w:rFonts w:eastAsia="Times New Roman" w:cs="Times New Roman"/>
          <w:lang w:eastAsia="tr-TR"/>
        </w:rPr>
        <w:t xml:space="preserve"> ABD ve Türkiye arasında</w:t>
      </w:r>
      <w:r>
        <w:rPr>
          <w:rFonts w:eastAsia="Times New Roman" w:cs="Times New Roman"/>
          <w:lang w:eastAsia="tr-TR"/>
        </w:rPr>
        <w:t>ki</w:t>
      </w:r>
      <w:r w:rsidRPr="00DA339D">
        <w:rPr>
          <w:rFonts w:eastAsia="Times New Roman" w:cs="Times New Roman"/>
          <w:lang w:eastAsia="tr-TR"/>
        </w:rPr>
        <w:t xml:space="preserve">, özellikle de </w:t>
      </w:r>
      <w:proofErr w:type="spellStart"/>
      <w:r w:rsidRPr="00DA339D">
        <w:rPr>
          <w:rFonts w:eastAsia="Times New Roman" w:cs="Times New Roman"/>
          <w:lang w:eastAsia="tr-TR"/>
        </w:rPr>
        <w:t>biyoteknoloji</w:t>
      </w:r>
      <w:proofErr w:type="spellEnd"/>
      <w:r w:rsidRPr="00DA339D">
        <w:rPr>
          <w:rFonts w:eastAsia="Times New Roman" w:cs="Times New Roman"/>
          <w:lang w:eastAsia="tr-TR"/>
        </w:rPr>
        <w:t xml:space="preserve"> alanındaki uluslararası işbirliği güçlendirilmiştir</w:t>
      </w:r>
      <w:r>
        <w:rPr>
          <w:rFonts w:eastAsia="Times New Roman" w:cs="Times New Roman"/>
          <w:lang w:eastAsia="tr-TR"/>
        </w:rPr>
        <w:t>.</w:t>
      </w:r>
    </w:p>
    <w:p w:rsidR="005A747C" w:rsidRDefault="005A747C" w:rsidP="00DA339D">
      <w:pPr>
        <w:pStyle w:val="ListeParagraf"/>
        <w:spacing w:after="0" w:line="300" w:lineRule="atLeast"/>
        <w:ind w:left="708"/>
        <w:jc w:val="both"/>
        <w:rPr>
          <w:rFonts w:eastAsia="Times New Roman" w:cs="Times New Roman"/>
          <w:i/>
          <w:lang w:eastAsia="tr-TR"/>
        </w:rPr>
      </w:pPr>
    </w:p>
    <w:p w:rsidR="005A747C" w:rsidRPr="005A747C" w:rsidRDefault="005A747C" w:rsidP="00DA339D">
      <w:pPr>
        <w:pStyle w:val="ListeParagraf"/>
        <w:spacing w:after="0" w:line="300" w:lineRule="atLeast"/>
        <w:ind w:left="708"/>
        <w:jc w:val="both"/>
        <w:rPr>
          <w:rFonts w:eastAsia="Times New Roman" w:cs="Times New Roman"/>
          <w:i/>
          <w:lang w:eastAsia="tr-TR"/>
        </w:rPr>
      </w:pPr>
      <w:r w:rsidRPr="005A747C">
        <w:rPr>
          <w:rFonts w:eastAsia="Times New Roman" w:cs="Times New Roman"/>
          <w:i/>
          <w:lang w:eastAsia="tr-TR"/>
        </w:rPr>
        <w:t>http://www.massbio.org</w:t>
      </w:r>
    </w:p>
    <w:p w:rsidR="007B7E9C" w:rsidRDefault="007B7E9C" w:rsidP="00B21125">
      <w:pPr>
        <w:pStyle w:val="ListeParagraf"/>
        <w:spacing w:after="0" w:line="300" w:lineRule="atLeast"/>
        <w:ind w:left="708"/>
        <w:rPr>
          <w:rFonts w:eastAsia="Times New Roman" w:cs="Times New Roman"/>
          <w:b/>
          <w:i/>
          <w:u w:val="single"/>
          <w:lang w:eastAsia="tr-TR"/>
        </w:rPr>
      </w:pPr>
    </w:p>
    <w:p w:rsidR="00B21125" w:rsidRDefault="00B21125" w:rsidP="00B21125">
      <w:pPr>
        <w:pStyle w:val="ListeParagraf"/>
        <w:spacing w:after="0" w:line="300" w:lineRule="atLeast"/>
        <w:ind w:left="708"/>
        <w:rPr>
          <w:rFonts w:eastAsia="Times New Roman" w:cs="Times New Roman"/>
          <w:b/>
          <w:i/>
          <w:u w:val="single"/>
          <w:lang w:eastAsia="tr-TR"/>
        </w:rPr>
      </w:pPr>
      <w:r w:rsidRPr="00B21125">
        <w:rPr>
          <w:rFonts w:eastAsia="Times New Roman" w:cs="Times New Roman"/>
          <w:b/>
          <w:i/>
          <w:u w:val="single"/>
          <w:lang w:eastAsia="tr-TR"/>
        </w:rPr>
        <w:t xml:space="preserve">Vision2020: </w:t>
      </w:r>
      <w:proofErr w:type="spellStart"/>
      <w:r w:rsidRPr="00B21125">
        <w:rPr>
          <w:rFonts w:eastAsia="Times New Roman" w:cs="Times New Roman"/>
          <w:b/>
          <w:i/>
          <w:u w:val="single"/>
          <w:lang w:eastAsia="tr-TR"/>
        </w:rPr>
        <w:t>The</w:t>
      </w:r>
      <w:proofErr w:type="spellEnd"/>
      <w:r w:rsidRPr="00B21125">
        <w:rPr>
          <w:rFonts w:eastAsia="Times New Roman" w:cs="Times New Roman"/>
          <w:b/>
          <w:i/>
          <w:u w:val="single"/>
          <w:lang w:eastAsia="tr-TR"/>
        </w:rPr>
        <w:t xml:space="preserve"> </w:t>
      </w:r>
      <w:proofErr w:type="spellStart"/>
      <w:r w:rsidRPr="00B21125">
        <w:rPr>
          <w:rFonts w:eastAsia="Times New Roman" w:cs="Times New Roman"/>
          <w:b/>
          <w:i/>
          <w:u w:val="single"/>
          <w:lang w:eastAsia="tr-TR"/>
        </w:rPr>
        <w:t>Horizon</w:t>
      </w:r>
      <w:proofErr w:type="spellEnd"/>
      <w:r w:rsidRPr="00B21125">
        <w:rPr>
          <w:rFonts w:eastAsia="Times New Roman" w:cs="Times New Roman"/>
          <w:b/>
          <w:i/>
          <w:u w:val="single"/>
          <w:lang w:eastAsia="tr-TR"/>
        </w:rPr>
        <w:t xml:space="preserve"> Network  </w:t>
      </w:r>
    </w:p>
    <w:p w:rsidR="007B7E9C" w:rsidRPr="00B21125" w:rsidRDefault="007B7E9C" w:rsidP="00B21125">
      <w:pPr>
        <w:pStyle w:val="ListeParagraf"/>
        <w:spacing w:after="0" w:line="300" w:lineRule="atLeast"/>
        <w:ind w:left="708"/>
        <w:rPr>
          <w:rFonts w:eastAsia="Times New Roman" w:cs="Times New Roman"/>
          <w:b/>
          <w:i/>
          <w:u w:val="single"/>
          <w:lang w:eastAsia="tr-TR"/>
        </w:rPr>
      </w:pPr>
    </w:p>
    <w:p w:rsidR="00B21125" w:rsidRDefault="00B21125" w:rsidP="007B7E9C">
      <w:pPr>
        <w:pStyle w:val="ListeParagraf"/>
        <w:spacing w:after="0" w:line="300" w:lineRule="atLeast"/>
        <w:ind w:left="708"/>
        <w:jc w:val="both"/>
      </w:pPr>
      <w:r w:rsidRPr="00B21125">
        <w:t xml:space="preserve">Vision2020: </w:t>
      </w:r>
      <w:proofErr w:type="spellStart"/>
      <w:r w:rsidRPr="00B21125">
        <w:t>The</w:t>
      </w:r>
      <w:proofErr w:type="spellEnd"/>
      <w:r w:rsidRPr="00B21125">
        <w:t xml:space="preserve"> </w:t>
      </w:r>
      <w:proofErr w:type="spellStart"/>
      <w:r w:rsidRPr="00B21125">
        <w:t>Horizon</w:t>
      </w:r>
      <w:proofErr w:type="spellEnd"/>
      <w:r w:rsidRPr="00B21125">
        <w:t xml:space="preserve"> Network</w:t>
      </w:r>
      <w:r>
        <w:t xml:space="preserve"> “</w:t>
      </w:r>
      <w:proofErr w:type="spellStart"/>
      <w:r>
        <w:t>Horizon</w:t>
      </w:r>
      <w:proofErr w:type="spellEnd"/>
      <w:r>
        <w:t xml:space="preserve"> 2020” </w:t>
      </w:r>
      <w:r w:rsidRPr="00B21125">
        <w:t>AB finansmanı programı</w:t>
      </w:r>
      <w:r>
        <w:t>nda</w:t>
      </w:r>
      <w:r w:rsidRPr="00B21125">
        <w:t xml:space="preserve"> </w:t>
      </w:r>
      <w:r>
        <w:t>araştırma organizasyon ve şirketlerine yönelik işbirliği platformudur.</w:t>
      </w:r>
      <w:r w:rsidR="007B7E9C">
        <w:t xml:space="preserve"> </w:t>
      </w:r>
      <w:proofErr w:type="spellStart"/>
      <w:r w:rsidRPr="00B21125">
        <w:t>Horizon</w:t>
      </w:r>
      <w:proofErr w:type="spellEnd"/>
      <w:r w:rsidRPr="00B21125">
        <w:t xml:space="preserve"> 2020 </w:t>
      </w:r>
      <w:r>
        <w:t xml:space="preserve">farklı konularda araştırma ve </w:t>
      </w:r>
      <w:proofErr w:type="spellStart"/>
      <w:r>
        <w:t>inovasyon</w:t>
      </w:r>
      <w:proofErr w:type="spellEnd"/>
      <w:r>
        <w:t xml:space="preserve"> projeleri için 79 milyar </w:t>
      </w:r>
      <w:proofErr w:type="spellStart"/>
      <w:r>
        <w:t>Euroluk</w:t>
      </w:r>
      <w:proofErr w:type="spellEnd"/>
      <w:r>
        <w:t xml:space="preserve"> bir fona sahiptir. Vision2020</w:t>
      </w:r>
      <w:r w:rsidR="007B7E9C">
        <w:t>,</w:t>
      </w:r>
      <w:r>
        <w:t xml:space="preserve"> üniversiteler</w:t>
      </w:r>
      <w:r w:rsidR="007B7E9C">
        <w:t xml:space="preserve"> ve</w:t>
      </w:r>
      <w:r>
        <w:t xml:space="preserve"> araştırma kuruluşlarından</w:t>
      </w:r>
      <w:r w:rsidR="007B7E9C">
        <w:t xml:space="preserve"> </w:t>
      </w:r>
      <w:proofErr w:type="spellStart"/>
      <w:r w:rsidR="007B7E9C" w:rsidRPr="00B21125">
        <w:t>Horizon</w:t>
      </w:r>
      <w:proofErr w:type="spellEnd"/>
      <w:r w:rsidR="007B7E9C" w:rsidRPr="00B21125">
        <w:t xml:space="preserve"> 2020 </w:t>
      </w:r>
      <w:r>
        <w:t>katılımcılar</w:t>
      </w:r>
      <w:r w:rsidR="007B7E9C">
        <w:t xml:space="preserve">ını </w:t>
      </w:r>
      <w:r w:rsidR="007B7E9C" w:rsidRPr="00B21125">
        <w:t xml:space="preserve">birbirine bağlayan bir </w:t>
      </w:r>
      <w:proofErr w:type="spellStart"/>
      <w:r w:rsidR="007B7E9C" w:rsidRPr="00B21125">
        <w:t>hub</w:t>
      </w:r>
      <w:proofErr w:type="spellEnd"/>
      <w:r w:rsidR="007B7E9C" w:rsidRPr="00B21125">
        <w:t xml:space="preserve"> </w:t>
      </w:r>
      <w:r w:rsidR="007B7E9C">
        <w:t xml:space="preserve">görevi </w:t>
      </w:r>
      <w:r w:rsidR="007B7E9C" w:rsidRPr="00B21125">
        <w:t>görür</w:t>
      </w:r>
      <w:r w:rsidR="007B7E9C">
        <w:t>.</w:t>
      </w:r>
    </w:p>
    <w:p w:rsidR="007B7E9C" w:rsidRDefault="007B7E9C" w:rsidP="00B21125">
      <w:pPr>
        <w:pStyle w:val="ListeParagraf"/>
        <w:spacing w:after="0" w:line="300" w:lineRule="atLeast"/>
        <w:ind w:left="708"/>
        <w:jc w:val="both"/>
      </w:pPr>
    </w:p>
    <w:p w:rsidR="007B7E9C" w:rsidRDefault="007B7E9C" w:rsidP="00B21125">
      <w:pPr>
        <w:pStyle w:val="ListeParagraf"/>
        <w:spacing w:after="0" w:line="300" w:lineRule="atLeast"/>
        <w:ind w:left="708"/>
        <w:jc w:val="both"/>
      </w:pPr>
      <w:r w:rsidRPr="00B21125">
        <w:t xml:space="preserve">Vision2020: </w:t>
      </w:r>
      <w:proofErr w:type="spellStart"/>
      <w:r w:rsidRPr="00B21125">
        <w:t>The</w:t>
      </w:r>
      <w:proofErr w:type="spellEnd"/>
      <w:r w:rsidRPr="00B21125">
        <w:t xml:space="preserve"> </w:t>
      </w:r>
      <w:proofErr w:type="spellStart"/>
      <w:r w:rsidRPr="00B21125">
        <w:t>Horizon</w:t>
      </w:r>
      <w:proofErr w:type="spellEnd"/>
      <w:r w:rsidRPr="00B21125">
        <w:t xml:space="preserve"> </w:t>
      </w:r>
      <w:proofErr w:type="spellStart"/>
      <w:r w:rsidRPr="00B21125">
        <w:t>Network</w:t>
      </w:r>
      <w:r>
        <w:t>’e</w:t>
      </w:r>
      <w:proofErr w:type="spellEnd"/>
      <w:r>
        <w:t xml:space="preserve"> katılımımız, ekosistemimizde yer alan kişi, kurum ve kuruluşlar için araştırma ve </w:t>
      </w:r>
      <w:proofErr w:type="spellStart"/>
      <w:r>
        <w:t>inovasyon</w:t>
      </w:r>
      <w:proofErr w:type="spellEnd"/>
      <w:r>
        <w:t xml:space="preserve"> kabiliyetinin artmasına katkı sağlayacaktır.</w:t>
      </w:r>
    </w:p>
    <w:p w:rsidR="005A747C" w:rsidRDefault="005A747C" w:rsidP="007B7E9C">
      <w:pPr>
        <w:pStyle w:val="ListeParagraf"/>
        <w:spacing w:after="0" w:line="300" w:lineRule="atLeast"/>
        <w:ind w:left="708"/>
        <w:jc w:val="right"/>
        <w:rPr>
          <w:i/>
        </w:rPr>
      </w:pPr>
    </w:p>
    <w:p w:rsidR="007B7E9C" w:rsidRPr="007B7E9C" w:rsidRDefault="00BF42AD" w:rsidP="005A747C">
      <w:pPr>
        <w:pStyle w:val="ListeParagraf"/>
        <w:spacing w:after="0" w:line="300" w:lineRule="atLeast"/>
        <w:ind w:left="708"/>
        <w:rPr>
          <w:i/>
        </w:rPr>
      </w:pPr>
      <w:r>
        <w:rPr>
          <w:i/>
        </w:rPr>
        <w:t>http://www.2020visionnetwork.eu</w:t>
      </w:r>
    </w:p>
    <w:p w:rsidR="00B21125" w:rsidRDefault="00B21125" w:rsidP="007B43A2">
      <w:pPr>
        <w:pStyle w:val="ListeParagraf"/>
        <w:spacing w:after="0" w:line="300" w:lineRule="atLeast"/>
        <w:ind w:left="708"/>
        <w:jc w:val="both"/>
        <w:rPr>
          <w:rFonts w:eastAsia="Times New Roman" w:cs="Times New Roman"/>
          <w:lang w:eastAsia="tr-TR"/>
        </w:rPr>
      </w:pPr>
    </w:p>
    <w:p w:rsidR="007B43A2" w:rsidRPr="0097016F" w:rsidRDefault="00780075" w:rsidP="007B43A2">
      <w:pPr>
        <w:pStyle w:val="ListeParagraf"/>
        <w:spacing w:after="0" w:line="300" w:lineRule="atLeast"/>
        <w:ind w:left="708"/>
        <w:jc w:val="both"/>
        <w:rPr>
          <w:rFonts w:eastAsia="Times New Roman" w:cs="Times New Roman"/>
          <w:b/>
          <w:i/>
          <w:u w:val="single"/>
          <w:lang w:eastAsia="tr-TR"/>
        </w:rPr>
      </w:pPr>
      <w:proofErr w:type="spellStart"/>
      <w:r w:rsidRPr="0097016F">
        <w:rPr>
          <w:rFonts w:eastAsia="Times New Roman" w:cs="Times New Roman"/>
          <w:b/>
          <w:i/>
          <w:u w:val="single"/>
          <w:lang w:eastAsia="tr-TR"/>
        </w:rPr>
        <w:t>European</w:t>
      </w:r>
      <w:proofErr w:type="spellEnd"/>
      <w:r w:rsidRPr="0097016F">
        <w:rPr>
          <w:rFonts w:eastAsia="Times New Roman" w:cs="Times New Roman"/>
          <w:b/>
          <w:i/>
          <w:u w:val="single"/>
          <w:lang w:eastAsia="tr-TR"/>
        </w:rPr>
        <w:t xml:space="preserve"> </w:t>
      </w:r>
      <w:proofErr w:type="spellStart"/>
      <w:r w:rsidRPr="0097016F">
        <w:rPr>
          <w:rFonts w:eastAsia="Times New Roman" w:cs="Times New Roman"/>
          <w:b/>
          <w:i/>
          <w:u w:val="single"/>
          <w:lang w:eastAsia="tr-TR"/>
        </w:rPr>
        <w:t>Clinical</w:t>
      </w:r>
      <w:proofErr w:type="spellEnd"/>
      <w:r w:rsidRPr="0097016F">
        <w:rPr>
          <w:rFonts w:eastAsia="Times New Roman" w:cs="Times New Roman"/>
          <w:b/>
          <w:i/>
          <w:u w:val="single"/>
          <w:lang w:eastAsia="tr-TR"/>
        </w:rPr>
        <w:t xml:space="preserve"> </w:t>
      </w:r>
      <w:proofErr w:type="spellStart"/>
      <w:r w:rsidRPr="0097016F">
        <w:rPr>
          <w:rFonts w:eastAsia="Times New Roman" w:cs="Times New Roman"/>
          <w:b/>
          <w:i/>
          <w:u w:val="single"/>
          <w:lang w:eastAsia="tr-TR"/>
        </w:rPr>
        <w:t>Research</w:t>
      </w:r>
      <w:proofErr w:type="spellEnd"/>
      <w:r w:rsidRPr="0097016F">
        <w:rPr>
          <w:rFonts w:eastAsia="Times New Roman" w:cs="Times New Roman"/>
          <w:b/>
          <w:i/>
          <w:u w:val="single"/>
          <w:lang w:eastAsia="tr-TR"/>
        </w:rPr>
        <w:t xml:space="preserve"> </w:t>
      </w:r>
      <w:proofErr w:type="spellStart"/>
      <w:r w:rsidRPr="0097016F">
        <w:rPr>
          <w:rFonts w:eastAsia="Times New Roman" w:cs="Times New Roman"/>
          <w:b/>
          <w:i/>
          <w:u w:val="single"/>
          <w:lang w:eastAsia="tr-TR"/>
        </w:rPr>
        <w:t>Infrastructure</w:t>
      </w:r>
      <w:proofErr w:type="spellEnd"/>
      <w:r w:rsidRPr="0097016F">
        <w:rPr>
          <w:rFonts w:eastAsia="Times New Roman" w:cs="Times New Roman"/>
          <w:b/>
          <w:i/>
          <w:u w:val="single"/>
          <w:lang w:eastAsia="tr-TR"/>
        </w:rPr>
        <w:t xml:space="preserve"> Network-</w:t>
      </w:r>
      <w:r w:rsidR="007B43A2" w:rsidRPr="0097016F">
        <w:rPr>
          <w:rFonts w:eastAsia="Times New Roman" w:cs="Times New Roman"/>
          <w:b/>
          <w:i/>
          <w:u w:val="single"/>
          <w:lang w:eastAsia="tr-TR"/>
        </w:rPr>
        <w:t>ECRIN</w:t>
      </w:r>
    </w:p>
    <w:p w:rsidR="0097016F" w:rsidRDefault="0097016F" w:rsidP="00817FA1">
      <w:pPr>
        <w:pStyle w:val="ListeParagraf"/>
        <w:spacing w:after="0" w:line="300" w:lineRule="atLeast"/>
        <w:ind w:left="708"/>
        <w:rPr>
          <w:rFonts w:eastAsia="Times New Roman" w:cs="Times New Roman"/>
          <w:lang w:eastAsia="tr-TR"/>
        </w:rPr>
      </w:pPr>
    </w:p>
    <w:p w:rsidR="0097016F" w:rsidRPr="00E57F53" w:rsidRDefault="0097016F" w:rsidP="00CC1094">
      <w:pPr>
        <w:pStyle w:val="ListeParagraf"/>
        <w:spacing w:after="0" w:line="300" w:lineRule="atLeast"/>
        <w:ind w:left="708"/>
        <w:jc w:val="both"/>
        <w:rPr>
          <w:rFonts w:eastAsia="Times New Roman" w:cs="Times New Roman"/>
          <w:lang w:eastAsia="tr-TR"/>
        </w:rPr>
      </w:pPr>
      <w:r w:rsidRPr="0097016F">
        <w:rPr>
          <w:rFonts w:eastAsia="Times New Roman" w:cs="Times New Roman"/>
          <w:lang w:eastAsia="tr-TR"/>
        </w:rPr>
        <w:t>Avrupa Birliği Klinik Araştırmalar Ağları</w:t>
      </w:r>
      <w:r>
        <w:rPr>
          <w:rFonts w:eastAsia="Times New Roman" w:cs="Times New Roman"/>
          <w:lang w:eastAsia="tr-TR"/>
        </w:rPr>
        <w:t xml:space="preserve"> (ECRIN), </w:t>
      </w:r>
      <w:r w:rsidRPr="0097016F">
        <w:rPr>
          <w:rFonts w:eastAsia="Times New Roman" w:cs="Times New Roman"/>
          <w:lang w:eastAsia="tr-TR"/>
        </w:rPr>
        <w:t>Avrupa'da çok ulusl</w:t>
      </w:r>
      <w:r>
        <w:rPr>
          <w:rFonts w:eastAsia="Times New Roman" w:cs="Times New Roman"/>
          <w:lang w:eastAsia="tr-TR"/>
        </w:rPr>
        <w:t xml:space="preserve">u klinik araştırma projelerini ve projelerin sürdürülebilirliğini </w:t>
      </w:r>
      <w:r w:rsidRPr="0097016F">
        <w:rPr>
          <w:rFonts w:eastAsia="Times New Roman" w:cs="Times New Roman"/>
          <w:lang w:eastAsia="tr-TR"/>
        </w:rPr>
        <w:t>destekle</w:t>
      </w:r>
      <w:r>
        <w:rPr>
          <w:rFonts w:eastAsia="Times New Roman" w:cs="Times New Roman"/>
          <w:lang w:eastAsia="tr-TR"/>
        </w:rPr>
        <w:t>yen kar amac</w:t>
      </w:r>
      <w:r w:rsidR="00E57F53">
        <w:rPr>
          <w:rFonts w:eastAsia="Times New Roman" w:cs="Times New Roman"/>
          <w:lang w:eastAsia="tr-TR"/>
        </w:rPr>
        <w:t xml:space="preserve">ı gütmeyen bir organizasyondur. </w:t>
      </w:r>
      <w:r w:rsidR="00E57F53" w:rsidRPr="00E57F53">
        <w:rPr>
          <w:rFonts w:eastAsia="Times New Roman" w:cs="Times New Roman"/>
          <w:lang w:eastAsia="tr-TR"/>
        </w:rPr>
        <w:t>K</w:t>
      </w:r>
      <w:r w:rsidRPr="00E57F53">
        <w:rPr>
          <w:rFonts w:eastAsia="Times New Roman" w:cs="Times New Roman"/>
          <w:lang w:eastAsia="tr-TR"/>
        </w:rPr>
        <w:t xml:space="preserve">linik çalışmaların </w:t>
      </w:r>
      <w:r w:rsidR="00136622" w:rsidRPr="00E57F53">
        <w:rPr>
          <w:rFonts w:eastAsia="Times New Roman" w:cs="Times New Roman"/>
          <w:lang w:eastAsia="tr-TR"/>
        </w:rPr>
        <w:t xml:space="preserve">hazırlanması ve </w:t>
      </w:r>
      <w:r w:rsidRPr="00E57F53">
        <w:rPr>
          <w:rFonts w:eastAsia="Times New Roman" w:cs="Times New Roman"/>
          <w:lang w:eastAsia="tr-TR"/>
        </w:rPr>
        <w:t>yürütülmesi</w:t>
      </w:r>
      <w:r w:rsidR="00136622" w:rsidRPr="00E57F53">
        <w:rPr>
          <w:rFonts w:eastAsia="Times New Roman" w:cs="Times New Roman"/>
          <w:lang w:eastAsia="tr-TR"/>
        </w:rPr>
        <w:t>nde</w:t>
      </w:r>
      <w:r w:rsidRPr="00E57F53">
        <w:rPr>
          <w:rFonts w:eastAsia="Times New Roman" w:cs="Times New Roman"/>
          <w:lang w:eastAsia="tr-TR"/>
        </w:rPr>
        <w:t xml:space="preserve"> araştırmacı ve </w:t>
      </w:r>
      <w:proofErr w:type="gramStart"/>
      <w:r w:rsidRPr="00E57F53">
        <w:rPr>
          <w:rFonts w:eastAsia="Times New Roman" w:cs="Times New Roman"/>
          <w:lang w:eastAsia="tr-TR"/>
        </w:rPr>
        <w:t>sponsorlar</w:t>
      </w:r>
      <w:r w:rsidR="00136622" w:rsidRPr="00E57F53">
        <w:rPr>
          <w:rFonts w:eastAsia="Times New Roman" w:cs="Times New Roman"/>
          <w:lang w:eastAsia="tr-TR"/>
        </w:rPr>
        <w:t>a</w:t>
      </w:r>
      <w:proofErr w:type="gramEnd"/>
      <w:r w:rsidR="00E57F53">
        <w:rPr>
          <w:rFonts w:eastAsia="Times New Roman" w:cs="Times New Roman"/>
          <w:lang w:eastAsia="tr-TR"/>
        </w:rPr>
        <w:t xml:space="preserve"> bilgi ve</w:t>
      </w:r>
      <w:r w:rsidRPr="00E57F53">
        <w:rPr>
          <w:rFonts w:eastAsia="Times New Roman" w:cs="Times New Roman"/>
          <w:lang w:eastAsia="tr-TR"/>
        </w:rPr>
        <w:t xml:space="preserve"> danışmanlık hizmet</w:t>
      </w:r>
      <w:r w:rsidR="00136622" w:rsidRPr="00E57F53">
        <w:rPr>
          <w:rFonts w:eastAsia="Times New Roman" w:cs="Times New Roman"/>
          <w:lang w:eastAsia="tr-TR"/>
        </w:rPr>
        <w:t>i</w:t>
      </w:r>
      <w:r w:rsidRPr="00E57F53">
        <w:rPr>
          <w:rFonts w:eastAsia="Times New Roman" w:cs="Times New Roman"/>
          <w:lang w:eastAsia="tr-TR"/>
        </w:rPr>
        <w:t xml:space="preserve"> vermektedir.</w:t>
      </w:r>
      <w:r w:rsidR="00136622" w:rsidRPr="00E57F53">
        <w:rPr>
          <w:rFonts w:eastAsia="Times New Roman" w:cs="Times New Roman"/>
          <w:lang w:eastAsia="tr-TR"/>
        </w:rPr>
        <w:t xml:space="preserve"> Türkiye’de Dokuz Eylül Üniversitesi'ne bağlı bir merkez olarak çalışmalarını sürdüren TUCRIN tarafından temsil edilmektedir.</w:t>
      </w:r>
    </w:p>
    <w:p w:rsidR="0097016F" w:rsidRDefault="0097016F" w:rsidP="00CC1094">
      <w:pPr>
        <w:pStyle w:val="ListeParagraf"/>
        <w:spacing w:after="0" w:line="300" w:lineRule="atLeast"/>
        <w:ind w:left="708"/>
        <w:jc w:val="both"/>
        <w:rPr>
          <w:rFonts w:eastAsia="Times New Roman" w:cs="Times New Roman"/>
          <w:lang w:eastAsia="tr-TR"/>
        </w:rPr>
      </w:pPr>
    </w:p>
    <w:p w:rsidR="00136622" w:rsidRDefault="00136622" w:rsidP="00CC1094">
      <w:pPr>
        <w:pStyle w:val="ListeParagraf"/>
        <w:spacing w:after="0" w:line="300" w:lineRule="atLeast"/>
        <w:ind w:left="708"/>
        <w:jc w:val="both"/>
        <w:rPr>
          <w:rFonts w:eastAsia="Times New Roman" w:cs="Times New Roman"/>
          <w:lang w:eastAsia="tr-TR"/>
        </w:rPr>
      </w:pPr>
      <w:proofErr w:type="gramStart"/>
      <w:r>
        <w:rPr>
          <w:rFonts w:eastAsia="Times New Roman" w:cs="Times New Roman"/>
          <w:lang w:eastAsia="tr-TR"/>
        </w:rPr>
        <w:lastRenderedPageBreak/>
        <w:t>E</w:t>
      </w:r>
      <w:r w:rsidR="0097016F">
        <w:rPr>
          <w:rFonts w:eastAsia="Times New Roman" w:cs="Times New Roman"/>
          <w:lang w:eastAsia="tr-TR"/>
        </w:rPr>
        <w:t>CRIN</w:t>
      </w:r>
      <w:r>
        <w:rPr>
          <w:rFonts w:eastAsia="Times New Roman" w:cs="Times New Roman"/>
          <w:lang w:eastAsia="tr-TR"/>
        </w:rPr>
        <w:t xml:space="preserve"> ile yapılan anlaşma ile </w:t>
      </w:r>
      <w:r w:rsidR="006E3D49">
        <w:rPr>
          <w:rFonts w:eastAsia="Times New Roman" w:cs="Times New Roman"/>
          <w:lang w:eastAsia="tr-TR"/>
        </w:rPr>
        <w:t xml:space="preserve">TUCRIN </w:t>
      </w:r>
      <w:r w:rsidR="006E3D49" w:rsidRPr="0097016F">
        <w:rPr>
          <w:rFonts w:eastAsia="Times New Roman" w:cs="Times New Roman"/>
          <w:lang w:eastAsia="tr-TR"/>
        </w:rPr>
        <w:t>ile</w:t>
      </w:r>
      <w:r w:rsidR="006E3D49">
        <w:rPr>
          <w:rFonts w:eastAsia="Times New Roman" w:cs="Times New Roman"/>
          <w:lang w:eastAsia="tr-TR"/>
        </w:rPr>
        <w:t xml:space="preserve"> birlikte</w:t>
      </w:r>
      <w:r w:rsidR="006E3D49" w:rsidRPr="0097016F">
        <w:rPr>
          <w:rFonts w:eastAsia="Times New Roman" w:cs="Times New Roman"/>
          <w:lang w:eastAsia="tr-TR"/>
        </w:rPr>
        <w:t xml:space="preserve"> </w:t>
      </w:r>
      <w:r w:rsidR="006E3D49">
        <w:rPr>
          <w:rFonts w:eastAsia="Times New Roman" w:cs="Times New Roman"/>
          <w:lang w:eastAsia="tr-TR"/>
        </w:rPr>
        <w:t xml:space="preserve">alt süreçlerin tasarlanarak </w:t>
      </w:r>
      <w:r>
        <w:rPr>
          <w:rFonts w:eastAsia="Times New Roman" w:cs="Times New Roman"/>
          <w:lang w:eastAsia="tr-TR"/>
        </w:rPr>
        <w:t>ülkemizde gerçekleştirilen</w:t>
      </w:r>
      <w:r w:rsidRPr="0097016F">
        <w:rPr>
          <w:rFonts w:eastAsia="Times New Roman" w:cs="Times New Roman"/>
          <w:lang w:eastAsia="tr-TR"/>
        </w:rPr>
        <w:t xml:space="preserve"> proje</w:t>
      </w:r>
      <w:r>
        <w:rPr>
          <w:rFonts w:eastAsia="Times New Roman" w:cs="Times New Roman"/>
          <w:lang w:eastAsia="tr-TR"/>
        </w:rPr>
        <w:t>,</w:t>
      </w:r>
      <w:r w:rsidRPr="0097016F">
        <w:rPr>
          <w:rFonts w:eastAsia="Times New Roman" w:cs="Times New Roman"/>
          <w:lang w:eastAsia="tr-TR"/>
        </w:rPr>
        <w:t xml:space="preserve"> araştırma ve gir</w:t>
      </w:r>
      <w:r>
        <w:rPr>
          <w:rFonts w:eastAsia="Times New Roman" w:cs="Times New Roman"/>
          <w:lang w:eastAsia="tr-TR"/>
        </w:rPr>
        <w:t>i</w:t>
      </w:r>
      <w:r w:rsidRPr="0097016F">
        <w:rPr>
          <w:rFonts w:eastAsia="Times New Roman" w:cs="Times New Roman"/>
          <w:lang w:eastAsia="tr-TR"/>
        </w:rPr>
        <w:t>şimlerin Avrupa eşdeğerliliğinin kazandırılması kon</w:t>
      </w:r>
      <w:r>
        <w:rPr>
          <w:rFonts w:eastAsia="Times New Roman" w:cs="Times New Roman"/>
          <w:lang w:eastAsia="tr-TR"/>
        </w:rPr>
        <w:t>u</w:t>
      </w:r>
      <w:r w:rsidRPr="0097016F">
        <w:rPr>
          <w:rFonts w:eastAsia="Times New Roman" w:cs="Times New Roman"/>
          <w:lang w:eastAsia="tr-TR"/>
        </w:rPr>
        <w:t>sunda strateji belirleme</w:t>
      </w:r>
      <w:r>
        <w:rPr>
          <w:rFonts w:eastAsia="Times New Roman" w:cs="Times New Roman"/>
          <w:lang w:eastAsia="tr-TR"/>
        </w:rPr>
        <w:t>,</w:t>
      </w:r>
      <w:r w:rsidR="006E3D49">
        <w:rPr>
          <w:rFonts w:eastAsia="Times New Roman" w:cs="Times New Roman"/>
          <w:lang w:eastAsia="tr-TR"/>
        </w:rPr>
        <w:t xml:space="preserve"> b</w:t>
      </w:r>
      <w:r w:rsidRPr="006E3D49">
        <w:rPr>
          <w:rFonts w:eastAsia="Times New Roman" w:cs="Times New Roman"/>
          <w:lang w:eastAsia="tr-TR"/>
        </w:rPr>
        <w:t xml:space="preserve">ağımsız ve şeffaf olarak </w:t>
      </w:r>
      <w:r w:rsidR="000703BD" w:rsidRPr="006E3D49">
        <w:rPr>
          <w:rFonts w:eastAsia="Times New Roman" w:cs="Times New Roman"/>
          <w:lang w:eastAsia="tr-TR"/>
        </w:rPr>
        <w:t>çokuluslu klinik araştırmaların desteklenmesi, koordine edilmesi ve yönetilmesi</w:t>
      </w:r>
      <w:r w:rsidR="00E57F53" w:rsidRPr="006E3D49">
        <w:rPr>
          <w:rFonts w:eastAsia="Times New Roman" w:cs="Times New Roman"/>
          <w:lang w:eastAsia="tr-TR"/>
        </w:rPr>
        <w:t xml:space="preserve">, klinik </w:t>
      </w:r>
      <w:r w:rsidR="006E3D49" w:rsidRPr="006E3D49">
        <w:rPr>
          <w:rFonts w:eastAsia="Times New Roman" w:cs="Times New Roman"/>
          <w:lang w:eastAsia="tr-TR"/>
        </w:rPr>
        <w:t xml:space="preserve">araştırma ağının genişletilmesi </w:t>
      </w:r>
      <w:r w:rsidR="006E3D49">
        <w:rPr>
          <w:rFonts w:eastAsia="Times New Roman" w:cs="Times New Roman"/>
          <w:lang w:eastAsia="tr-TR"/>
        </w:rPr>
        <w:t xml:space="preserve">ve </w:t>
      </w:r>
      <w:r w:rsidR="006E3D49" w:rsidRPr="0097016F">
        <w:rPr>
          <w:rFonts w:eastAsia="Times New Roman" w:cs="Times New Roman"/>
          <w:lang w:eastAsia="tr-TR"/>
        </w:rPr>
        <w:t xml:space="preserve">bu bağlamda TUCRIN ulusal temas noktasının </w:t>
      </w:r>
      <w:proofErr w:type="spellStart"/>
      <w:r w:rsidR="006E3D49" w:rsidRPr="0097016F">
        <w:rPr>
          <w:rFonts w:eastAsia="Times New Roman" w:cs="Times New Roman"/>
          <w:lang w:eastAsia="tr-TR"/>
        </w:rPr>
        <w:t>BioİZMİR</w:t>
      </w:r>
      <w:proofErr w:type="spellEnd"/>
      <w:r w:rsidR="006E3D49" w:rsidRPr="0097016F">
        <w:rPr>
          <w:rFonts w:eastAsia="Times New Roman" w:cs="Times New Roman"/>
          <w:lang w:eastAsia="tr-TR"/>
        </w:rPr>
        <w:t xml:space="preserve"> ile eklemlenmesinin sağlanması</w:t>
      </w:r>
      <w:r w:rsidR="006E3D49" w:rsidRPr="006E3D49">
        <w:rPr>
          <w:rFonts w:eastAsia="Times New Roman" w:cs="Times New Roman"/>
          <w:lang w:eastAsia="tr-TR"/>
        </w:rPr>
        <w:t xml:space="preserve"> konularında </w:t>
      </w:r>
      <w:r w:rsidRPr="006E3D49">
        <w:rPr>
          <w:rFonts w:eastAsia="Times New Roman" w:cs="Times New Roman"/>
          <w:lang w:eastAsia="tr-TR"/>
        </w:rPr>
        <w:t>işbirliğine gidilmesi karara bağlanmıştır.</w:t>
      </w:r>
      <w:proofErr w:type="gramEnd"/>
    </w:p>
    <w:p w:rsidR="005A747C" w:rsidRDefault="005A747C" w:rsidP="005A747C">
      <w:pPr>
        <w:pStyle w:val="ListeParagraf"/>
        <w:spacing w:after="0" w:line="300" w:lineRule="atLeast"/>
        <w:ind w:left="708"/>
        <w:rPr>
          <w:rFonts w:eastAsia="Times New Roman" w:cs="Times New Roman"/>
          <w:i/>
          <w:lang w:eastAsia="tr-TR"/>
        </w:rPr>
      </w:pPr>
    </w:p>
    <w:p w:rsidR="005A747C" w:rsidRPr="005A747C" w:rsidRDefault="005A747C" w:rsidP="005A747C">
      <w:pPr>
        <w:pStyle w:val="ListeParagraf"/>
        <w:spacing w:after="0" w:line="300" w:lineRule="atLeast"/>
        <w:ind w:left="708"/>
        <w:rPr>
          <w:rFonts w:eastAsia="Times New Roman" w:cs="Times New Roman"/>
          <w:i/>
          <w:lang w:eastAsia="tr-TR"/>
        </w:rPr>
      </w:pPr>
      <w:r w:rsidRPr="005A747C">
        <w:rPr>
          <w:rFonts w:eastAsia="Times New Roman" w:cs="Times New Roman"/>
          <w:i/>
          <w:lang w:eastAsia="tr-TR"/>
        </w:rPr>
        <w:t>http://www.ecrin.org</w:t>
      </w:r>
    </w:p>
    <w:p w:rsidR="00136622" w:rsidRDefault="00136622" w:rsidP="00817FA1">
      <w:pPr>
        <w:pStyle w:val="ListeParagraf"/>
        <w:spacing w:after="0" w:line="300" w:lineRule="atLeast"/>
        <w:ind w:left="708"/>
        <w:rPr>
          <w:rFonts w:eastAsia="Times New Roman" w:cs="Times New Roman"/>
          <w:lang w:eastAsia="tr-TR"/>
        </w:rPr>
      </w:pPr>
    </w:p>
    <w:p w:rsidR="00817FA1" w:rsidRDefault="00817FA1" w:rsidP="00817FA1">
      <w:pPr>
        <w:pStyle w:val="ListeParagraf"/>
        <w:spacing w:after="0" w:line="300" w:lineRule="atLeast"/>
        <w:ind w:left="708"/>
        <w:rPr>
          <w:rFonts w:eastAsia="Times New Roman" w:cs="Times New Roman"/>
          <w:b/>
          <w:i/>
          <w:u w:val="single"/>
          <w:lang w:eastAsia="tr-TR"/>
        </w:rPr>
      </w:pPr>
      <w:proofErr w:type="spellStart"/>
      <w:r>
        <w:rPr>
          <w:rFonts w:eastAsia="Times New Roman" w:cs="Times New Roman"/>
          <w:b/>
          <w:i/>
          <w:u w:val="single"/>
          <w:lang w:eastAsia="tr-TR"/>
        </w:rPr>
        <w:t>Fraunhofer</w:t>
      </w:r>
      <w:proofErr w:type="spellEnd"/>
      <w:r>
        <w:rPr>
          <w:rFonts w:eastAsia="Times New Roman" w:cs="Times New Roman"/>
          <w:b/>
          <w:i/>
          <w:u w:val="single"/>
          <w:lang w:eastAsia="tr-TR"/>
        </w:rPr>
        <w:t xml:space="preserve"> </w:t>
      </w:r>
      <w:proofErr w:type="spellStart"/>
      <w:r>
        <w:rPr>
          <w:rFonts w:eastAsia="Times New Roman" w:cs="Times New Roman"/>
          <w:b/>
          <w:i/>
          <w:u w:val="single"/>
          <w:lang w:eastAsia="tr-TR"/>
        </w:rPr>
        <w:t>Instıtute</w:t>
      </w:r>
      <w:proofErr w:type="spellEnd"/>
      <w:r>
        <w:rPr>
          <w:rFonts w:eastAsia="Times New Roman" w:cs="Times New Roman"/>
          <w:b/>
          <w:i/>
          <w:u w:val="single"/>
          <w:lang w:eastAsia="tr-TR"/>
        </w:rPr>
        <w:t xml:space="preserve"> </w:t>
      </w:r>
      <w:proofErr w:type="spellStart"/>
      <w:r>
        <w:rPr>
          <w:rFonts w:eastAsia="Times New Roman" w:cs="Times New Roman"/>
          <w:b/>
          <w:i/>
          <w:u w:val="single"/>
          <w:lang w:eastAsia="tr-TR"/>
        </w:rPr>
        <w:t>for</w:t>
      </w:r>
      <w:proofErr w:type="spellEnd"/>
      <w:r>
        <w:rPr>
          <w:rFonts w:eastAsia="Times New Roman" w:cs="Times New Roman"/>
          <w:b/>
          <w:i/>
          <w:u w:val="single"/>
          <w:lang w:eastAsia="tr-TR"/>
        </w:rPr>
        <w:t xml:space="preserve"> </w:t>
      </w:r>
      <w:proofErr w:type="spellStart"/>
      <w:r>
        <w:rPr>
          <w:rFonts w:eastAsia="Times New Roman" w:cs="Times New Roman"/>
          <w:b/>
          <w:i/>
          <w:u w:val="single"/>
          <w:lang w:eastAsia="tr-TR"/>
        </w:rPr>
        <w:t>Interfacial</w:t>
      </w:r>
      <w:proofErr w:type="spellEnd"/>
      <w:r>
        <w:rPr>
          <w:rFonts w:eastAsia="Times New Roman" w:cs="Times New Roman"/>
          <w:b/>
          <w:i/>
          <w:u w:val="single"/>
          <w:lang w:eastAsia="tr-TR"/>
        </w:rPr>
        <w:t xml:space="preserve"> </w:t>
      </w:r>
      <w:proofErr w:type="spellStart"/>
      <w:r>
        <w:rPr>
          <w:rFonts w:eastAsia="Times New Roman" w:cs="Times New Roman"/>
          <w:b/>
          <w:i/>
          <w:u w:val="single"/>
          <w:lang w:eastAsia="tr-TR"/>
        </w:rPr>
        <w:t>Engineering</w:t>
      </w:r>
      <w:proofErr w:type="spellEnd"/>
      <w:r>
        <w:rPr>
          <w:rFonts w:eastAsia="Times New Roman" w:cs="Times New Roman"/>
          <w:b/>
          <w:i/>
          <w:u w:val="single"/>
          <w:lang w:eastAsia="tr-TR"/>
        </w:rPr>
        <w:t xml:space="preserve"> </w:t>
      </w:r>
      <w:proofErr w:type="spellStart"/>
      <w:r>
        <w:rPr>
          <w:rFonts w:eastAsia="Times New Roman" w:cs="Times New Roman"/>
          <w:b/>
          <w:i/>
          <w:u w:val="single"/>
          <w:lang w:eastAsia="tr-TR"/>
        </w:rPr>
        <w:t>And</w:t>
      </w:r>
      <w:proofErr w:type="spellEnd"/>
      <w:r>
        <w:rPr>
          <w:rFonts w:eastAsia="Times New Roman" w:cs="Times New Roman"/>
          <w:b/>
          <w:i/>
          <w:u w:val="single"/>
          <w:lang w:eastAsia="tr-TR"/>
        </w:rPr>
        <w:t xml:space="preserve"> </w:t>
      </w:r>
      <w:proofErr w:type="spellStart"/>
      <w:r>
        <w:rPr>
          <w:rFonts w:eastAsia="Times New Roman" w:cs="Times New Roman"/>
          <w:b/>
          <w:i/>
          <w:u w:val="single"/>
          <w:lang w:eastAsia="tr-TR"/>
        </w:rPr>
        <w:t>Bi</w:t>
      </w:r>
      <w:r w:rsidRPr="00817FA1">
        <w:rPr>
          <w:rFonts w:eastAsia="Times New Roman" w:cs="Times New Roman"/>
          <w:b/>
          <w:i/>
          <w:u w:val="single"/>
          <w:lang w:eastAsia="tr-TR"/>
        </w:rPr>
        <w:t>otechnology</w:t>
      </w:r>
      <w:proofErr w:type="spellEnd"/>
    </w:p>
    <w:p w:rsidR="00817FA1" w:rsidRDefault="00817FA1" w:rsidP="00817FA1">
      <w:pPr>
        <w:pStyle w:val="ListeParagraf"/>
        <w:spacing w:after="0" w:line="300" w:lineRule="atLeast"/>
        <w:ind w:left="708"/>
        <w:rPr>
          <w:rFonts w:eastAsia="Times New Roman" w:cs="Times New Roman"/>
          <w:lang w:eastAsia="tr-TR"/>
        </w:rPr>
      </w:pPr>
    </w:p>
    <w:p w:rsidR="00817FA1" w:rsidRDefault="00817FA1" w:rsidP="00CC1094">
      <w:pPr>
        <w:pStyle w:val="ListeParagraf"/>
        <w:spacing w:after="0" w:line="300" w:lineRule="atLeast"/>
        <w:ind w:left="708"/>
        <w:jc w:val="both"/>
        <w:rPr>
          <w:rFonts w:eastAsia="Times New Roman" w:cs="Times New Roman"/>
          <w:lang w:eastAsia="tr-TR"/>
        </w:rPr>
      </w:pPr>
      <w:proofErr w:type="spellStart"/>
      <w:r w:rsidRPr="00817FA1">
        <w:rPr>
          <w:rFonts w:eastAsia="Times New Roman" w:cs="Times New Roman"/>
          <w:lang w:eastAsia="tr-TR"/>
        </w:rPr>
        <w:t>Fraunhofer</w:t>
      </w:r>
      <w:proofErr w:type="spellEnd"/>
      <w:r w:rsidRPr="00817FA1">
        <w:rPr>
          <w:rFonts w:eastAsia="Times New Roman" w:cs="Times New Roman"/>
          <w:lang w:eastAsia="tr-TR"/>
        </w:rPr>
        <w:t xml:space="preserve"> Avrupa’nın en büyük uygulama odaklı araştırma organizasyonudur.</w:t>
      </w:r>
      <w:r>
        <w:rPr>
          <w:rFonts w:eastAsia="Times New Roman" w:cs="Times New Roman"/>
          <w:lang w:eastAsia="tr-TR"/>
        </w:rPr>
        <w:t xml:space="preserve"> İnsan yaşamı üzerine büyük öneme sahip olan sağlık, güvenlik, iletişim, enerji ve çevre temalı araştırma çalışmaları gerçekleştiren, geleceği şekillendirmede önemli kat</w:t>
      </w:r>
      <w:r w:rsidR="00780075">
        <w:rPr>
          <w:rFonts w:eastAsia="Times New Roman" w:cs="Times New Roman"/>
          <w:lang w:eastAsia="tr-TR"/>
        </w:rPr>
        <w:t>k</w:t>
      </w:r>
      <w:r>
        <w:rPr>
          <w:rFonts w:eastAsia="Times New Roman" w:cs="Times New Roman"/>
          <w:lang w:eastAsia="tr-TR"/>
        </w:rPr>
        <w:t xml:space="preserve">ı sağlayan </w:t>
      </w:r>
      <w:proofErr w:type="spellStart"/>
      <w:r>
        <w:rPr>
          <w:rFonts w:eastAsia="Times New Roman" w:cs="Times New Roman"/>
          <w:lang w:eastAsia="tr-TR"/>
        </w:rPr>
        <w:t>Fraunhofer</w:t>
      </w:r>
      <w:proofErr w:type="spellEnd"/>
      <w:r>
        <w:rPr>
          <w:rFonts w:eastAsia="Times New Roman" w:cs="Times New Roman"/>
          <w:lang w:eastAsia="tr-TR"/>
        </w:rPr>
        <w:t xml:space="preserve"> </w:t>
      </w:r>
      <w:proofErr w:type="spellStart"/>
      <w:r>
        <w:rPr>
          <w:rFonts w:eastAsia="Times New Roman" w:cs="Times New Roman"/>
          <w:lang w:eastAsia="tr-TR"/>
        </w:rPr>
        <w:t>Institute</w:t>
      </w:r>
      <w:proofErr w:type="spellEnd"/>
      <w:r>
        <w:rPr>
          <w:rFonts w:eastAsia="Times New Roman" w:cs="Times New Roman"/>
          <w:lang w:eastAsia="tr-TR"/>
        </w:rPr>
        <w:t xml:space="preserve"> ile </w:t>
      </w:r>
      <w:r w:rsidR="00780075">
        <w:rPr>
          <w:rFonts w:eastAsia="Times New Roman" w:cs="Times New Roman"/>
          <w:lang w:eastAsia="tr-TR"/>
        </w:rPr>
        <w:t>işbirliği anlaşması yapılmıştır.</w:t>
      </w:r>
    </w:p>
    <w:p w:rsidR="005A747C" w:rsidRDefault="005A747C" w:rsidP="005A747C">
      <w:pPr>
        <w:pStyle w:val="ListeParagraf"/>
        <w:spacing w:after="0" w:line="300" w:lineRule="atLeast"/>
        <w:ind w:left="708"/>
        <w:rPr>
          <w:rFonts w:eastAsia="Times New Roman" w:cs="Times New Roman"/>
          <w:i/>
          <w:lang w:eastAsia="tr-TR"/>
        </w:rPr>
      </w:pPr>
    </w:p>
    <w:p w:rsidR="005A747C" w:rsidRPr="005A747C" w:rsidRDefault="005A747C" w:rsidP="005A747C">
      <w:pPr>
        <w:pStyle w:val="ListeParagraf"/>
        <w:spacing w:after="0" w:line="300" w:lineRule="atLeast"/>
        <w:ind w:left="708"/>
        <w:rPr>
          <w:rFonts w:eastAsia="Times New Roman" w:cs="Times New Roman"/>
          <w:i/>
          <w:lang w:eastAsia="tr-TR"/>
        </w:rPr>
      </w:pPr>
      <w:r w:rsidRPr="005A747C">
        <w:rPr>
          <w:rFonts w:eastAsia="Times New Roman" w:cs="Times New Roman"/>
          <w:i/>
          <w:lang w:eastAsia="tr-TR"/>
        </w:rPr>
        <w:t>http://www.fraunhofer.de/en.html</w:t>
      </w:r>
    </w:p>
    <w:p w:rsidR="007B7E9C" w:rsidRDefault="007B7E9C" w:rsidP="00817FA1">
      <w:pPr>
        <w:pStyle w:val="ListeParagraf"/>
        <w:spacing w:after="0" w:line="300" w:lineRule="atLeast"/>
        <w:ind w:left="708"/>
        <w:rPr>
          <w:rFonts w:eastAsia="Times New Roman" w:cs="Times New Roman"/>
          <w:lang w:eastAsia="tr-TR"/>
        </w:rPr>
      </w:pPr>
    </w:p>
    <w:p w:rsidR="00CB1A3F" w:rsidRDefault="00CB1A3F" w:rsidP="007B7E9C">
      <w:pPr>
        <w:pStyle w:val="ListeParagraf"/>
        <w:spacing w:after="0" w:line="300" w:lineRule="atLeast"/>
        <w:ind w:left="708"/>
        <w:jc w:val="both"/>
        <w:rPr>
          <w:rFonts w:eastAsia="Times New Roman" w:cs="Times New Roman"/>
          <w:b/>
          <w:i/>
          <w:u w:val="single"/>
          <w:lang w:eastAsia="tr-TR"/>
        </w:rPr>
      </w:pPr>
    </w:p>
    <w:p w:rsidR="005A747C" w:rsidRPr="005A747C" w:rsidRDefault="005A747C" w:rsidP="007B7E9C">
      <w:pPr>
        <w:pStyle w:val="ListeParagraf"/>
        <w:spacing w:after="0" w:line="300" w:lineRule="atLeast"/>
        <w:ind w:left="708"/>
        <w:jc w:val="both"/>
        <w:rPr>
          <w:rFonts w:eastAsia="Times New Roman" w:cs="Times New Roman"/>
          <w:b/>
          <w:i/>
          <w:u w:val="single"/>
          <w:lang w:eastAsia="tr-TR"/>
        </w:rPr>
      </w:pPr>
      <w:proofErr w:type="spellStart"/>
      <w:r w:rsidRPr="005A747C">
        <w:rPr>
          <w:rFonts w:eastAsia="Times New Roman" w:cs="Times New Roman"/>
          <w:b/>
          <w:i/>
          <w:u w:val="single"/>
          <w:lang w:eastAsia="tr-TR"/>
        </w:rPr>
        <w:t>The</w:t>
      </w:r>
      <w:proofErr w:type="spellEnd"/>
      <w:r w:rsidRPr="005A747C">
        <w:rPr>
          <w:rFonts w:eastAsia="Times New Roman" w:cs="Times New Roman"/>
          <w:b/>
          <w:i/>
          <w:u w:val="single"/>
          <w:lang w:eastAsia="tr-TR"/>
        </w:rPr>
        <w:t xml:space="preserve"> International </w:t>
      </w:r>
      <w:proofErr w:type="spellStart"/>
      <w:r w:rsidRPr="005A747C">
        <w:rPr>
          <w:rFonts w:eastAsia="Times New Roman" w:cs="Times New Roman"/>
          <w:b/>
          <w:i/>
          <w:u w:val="single"/>
          <w:lang w:eastAsia="tr-TR"/>
        </w:rPr>
        <w:t>Sleep</w:t>
      </w:r>
      <w:proofErr w:type="spellEnd"/>
      <w:r w:rsidRPr="005A747C">
        <w:rPr>
          <w:rFonts w:eastAsia="Times New Roman" w:cs="Times New Roman"/>
          <w:b/>
          <w:i/>
          <w:u w:val="single"/>
          <w:lang w:eastAsia="tr-TR"/>
        </w:rPr>
        <w:t xml:space="preserve"> </w:t>
      </w:r>
      <w:proofErr w:type="spellStart"/>
      <w:r w:rsidRPr="005A747C">
        <w:rPr>
          <w:rFonts w:eastAsia="Times New Roman" w:cs="Times New Roman"/>
          <w:b/>
          <w:i/>
          <w:u w:val="single"/>
          <w:lang w:eastAsia="tr-TR"/>
        </w:rPr>
        <w:t>Science</w:t>
      </w:r>
      <w:proofErr w:type="spellEnd"/>
      <w:r w:rsidRPr="005A747C">
        <w:rPr>
          <w:rFonts w:eastAsia="Times New Roman" w:cs="Times New Roman"/>
          <w:b/>
          <w:i/>
          <w:u w:val="single"/>
          <w:lang w:eastAsia="tr-TR"/>
        </w:rPr>
        <w:t xml:space="preserve"> </w:t>
      </w:r>
      <w:proofErr w:type="spellStart"/>
      <w:r w:rsidRPr="005A747C">
        <w:rPr>
          <w:rFonts w:eastAsia="Times New Roman" w:cs="Times New Roman"/>
          <w:b/>
          <w:i/>
          <w:u w:val="single"/>
          <w:lang w:eastAsia="tr-TR"/>
        </w:rPr>
        <w:t>and</w:t>
      </w:r>
      <w:proofErr w:type="spellEnd"/>
      <w:r w:rsidRPr="005A747C">
        <w:rPr>
          <w:rFonts w:eastAsia="Times New Roman" w:cs="Times New Roman"/>
          <w:b/>
          <w:i/>
          <w:u w:val="single"/>
          <w:lang w:eastAsia="tr-TR"/>
        </w:rPr>
        <w:t xml:space="preserve"> </w:t>
      </w:r>
      <w:proofErr w:type="spellStart"/>
      <w:r w:rsidRPr="005A747C">
        <w:rPr>
          <w:rFonts w:eastAsia="Times New Roman" w:cs="Times New Roman"/>
          <w:b/>
          <w:i/>
          <w:u w:val="single"/>
          <w:lang w:eastAsia="tr-TR"/>
        </w:rPr>
        <w:t>Technology</w:t>
      </w:r>
      <w:proofErr w:type="spellEnd"/>
      <w:r w:rsidRPr="005A747C">
        <w:rPr>
          <w:rFonts w:eastAsia="Times New Roman" w:cs="Times New Roman"/>
          <w:b/>
          <w:i/>
          <w:u w:val="single"/>
          <w:lang w:eastAsia="tr-TR"/>
        </w:rPr>
        <w:t xml:space="preserve"> </w:t>
      </w:r>
      <w:proofErr w:type="spellStart"/>
      <w:r w:rsidRPr="005A747C">
        <w:rPr>
          <w:rFonts w:eastAsia="Times New Roman" w:cs="Times New Roman"/>
          <w:b/>
          <w:i/>
          <w:u w:val="single"/>
          <w:lang w:eastAsia="tr-TR"/>
        </w:rPr>
        <w:t>Association</w:t>
      </w:r>
      <w:proofErr w:type="spellEnd"/>
      <w:r w:rsidRPr="005A747C">
        <w:rPr>
          <w:rFonts w:eastAsia="Times New Roman" w:cs="Times New Roman"/>
          <w:b/>
          <w:i/>
          <w:u w:val="single"/>
          <w:lang w:eastAsia="tr-TR"/>
        </w:rPr>
        <w:t xml:space="preserve"> (ISSTA) </w:t>
      </w:r>
    </w:p>
    <w:p w:rsidR="005A747C" w:rsidRPr="005A747C" w:rsidRDefault="005A747C" w:rsidP="007B7E9C">
      <w:pPr>
        <w:pStyle w:val="ListeParagraf"/>
        <w:spacing w:after="0" w:line="300" w:lineRule="atLeast"/>
        <w:ind w:left="708"/>
        <w:jc w:val="both"/>
        <w:rPr>
          <w:rFonts w:eastAsia="Times New Roman" w:cs="Times New Roman"/>
          <w:b/>
          <w:i/>
          <w:u w:val="single"/>
          <w:lang w:eastAsia="tr-TR"/>
        </w:rPr>
      </w:pPr>
    </w:p>
    <w:p w:rsidR="005A747C" w:rsidRPr="005A747C" w:rsidRDefault="00BF42AD" w:rsidP="007B7E9C">
      <w:pPr>
        <w:pStyle w:val="ListeParagraf"/>
        <w:spacing w:after="0" w:line="300" w:lineRule="atLeast"/>
        <w:ind w:left="708"/>
        <w:jc w:val="both"/>
        <w:rPr>
          <w:rFonts w:eastAsia="Times New Roman" w:cs="Times New Roman"/>
          <w:lang w:eastAsia="tr-TR"/>
        </w:rPr>
      </w:pPr>
      <w:r>
        <w:rPr>
          <w:rFonts w:eastAsia="Times New Roman" w:cs="Times New Roman"/>
          <w:lang w:eastAsia="tr-TR"/>
        </w:rPr>
        <w:t xml:space="preserve">Almanya’da kurulmuş olan </w:t>
      </w:r>
      <w:proofErr w:type="spellStart"/>
      <w:r w:rsidR="005A747C" w:rsidRPr="005A747C">
        <w:rPr>
          <w:rFonts w:eastAsia="Times New Roman" w:cs="Times New Roman"/>
          <w:lang w:eastAsia="tr-TR"/>
        </w:rPr>
        <w:t>The</w:t>
      </w:r>
      <w:proofErr w:type="spellEnd"/>
      <w:r w:rsidR="005A747C" w:rsidRPr="005A747C">
        <w:rPr>
          <w:rFonts w:eastAsia="Times New Roman" w:cs="Times New Roman"/>
          <w:lang w:eastAsia="tr-TR"/>
        </w:rPr>
        <w:t xml:space="preserve"> International </w:t>
      </w:r>
      <w:proofErr w:type="spellStart"/>
      <w:r w:rsidR="005A747C" w:rsidRPr="005A747C">
        <w:rPr>
          <w:rFonts w:eastAsia="Times New Roman" w:cs="Times New Roman"/>
          <w:lang w:eastAsia="tr-TR"/>
        </w:rPr>
        <w:t>Sleep</w:t>
      </w:r>
      <w:proofErr w:type="spellEnd"/>
      <w:r w:rsidR="005A747C" w:rsidRPr="005A747C">
        <w:rPr>
          <w:rFonts w:eastAsia="Times New Roman" w:cs="Times New Roman"/>
          <w:lang w:eastAsia="tr-TR"/>
        </w:rPr>
        <w:t xml:space="preserve"> </w:t>
      </w:r>
      <w:proofErr w:type="spellStart"/>
      <w:r w:rsidR="005A747C" w:rsidRPr="005A747C">
        <w:rPr>
          <w:rFonts w:eastAsia="Times New Roman" w:cs="Times New Roman"/>
          <w:lang w:eastAsia="tr-TR"/>
        </w:rPr>
        <w:t>Science</w:t>
      </w:r>
      <w:proofErr w:type="spellEnd"/>
      <w:r w:rsidR="005A747C" w:rsidRPr="005A747C">
        <w:rPr>
          <w:rFonts w:eastAsia="Times New Roman" w:cs="Times New Roman"/>
          <w:lang w:eastAsia="tr-TR"/>
        </w:rPr>
        <w:t xml:space="preserve"> </w:t>
      </w:r>
      <w:proofErr w:type="spellStart"/>
      <w:r w:rsidR="005A747C" w:rsidRPr="005A747C">
        <w:rPr>
          <w:rFonts w:eastAsia="Times New Roman" w:cs="Times New Roman"/>
          <w:lang w:eastAsia="tr-TR"/>
        </w:rPr>
        <w:t>and</w:t>
      </w:r>
      <w:proofErr w:type="spellEnd"/>
      <w:r w:rsidR="005A747C" w:rsidRPr="005A747C">
        <w:rPr>
          <w:rFonts w:eastAsia="Times New Roman" w:cs="Times New Roman"/>
          <w:lang w:eastAsia="tr-TR"/>
        </w:rPr>
        <w:t xml:space="preserve"> </w:t>
      </w:r>
      <w:proofErr w:type="spellStart"/>
      <w:r w:rsidR="005A747C" w:rsidRPr="005A747C">
        <w:rPr>
          <w:rFonts w:eastAsia="Times New Roman" w:cs="Times New Roman"/>
          <w:lang w:eastAsia="tr-TR"/>
        </w:rPr>
        <w:t>Technology</w:t>
      </w:r>
      <w:proofErr w:type="spellEnd"/>
      <w:r w:rsidR="005A747C" w:rsidRPr="005A747C">
        <w:rPr>
          <w:rFonts w:eastAsia="Times New Roman" w:cs="Times New Roman"/>
          <w:lang w:eastAsia="tr-TR"/>
        </w:rPr>
        <w:t xml:space="preserve"> </w:t>
      </w:r>
      <w:proofErr w:type="spellStart"/>
      <w:r w:rsidR="005A747C" w:rsidRPr="005A747C">
        <w:rPr>
          <w:rFonts w:eastAsia="Times New Roman" w:cs="Times New Roman"/>
          <w:lang w:eastAsia="tr-TR"/>
        </w:rPr>
        <w:t>Association</w:t>
      </w:r>
      <w:proofErr w:type="spellEnd"/>
      <w:r w:rsidR="005A747C" w:rsidRPr="005A747C">
        <w:rPr>
          <w:rFonts w:eastAsia="Times New Roman" w:cs="Times New Roman"/>
          <w:lang w:eastAsia="tr-TR"/>
        </w:rPr>
        <w:t xml:space="preserve"> (ISSTA)</w:t>
      </w:r>
      <w:r>
        <w:rPr>
          <w:rFonts w:eastAsia="Times New Roman" w:cs="Times New Roman"/>
          <w:lang w:eastAsia="tr-TR"/>
        </w:rPr>
        <w:t>’</w:t>
      </w:r>
      <w:proofErr w:type="spellStart"/>
      <w:r>
        <w:rPr>
          <w:rFonts w:eastAsia="Times New Roman" w:cs="Times New Roman"/>
          <w:lang w:eastAsia="tr-TR"/>
        </w:rPr>
        <w:t>nın</w:t>
      </w:r>
      <w:proofErr w:type="spellEnd"/>
      <w:r>
        <w:rPr>
          <w:rFonts w:eastAsia="Times New Roman" w:cs="Times New Roman"/>
          <w:lang w:eastAsia="tr-TR"/>
        </w:rPr>
        <w:t xml:space="preserve"> hedefi uyku biliminde farklı disiplinleri </w:t>
      </w:r>
      <w:proofErr w:type="gramStart"/>
      <w:r>
        <w:rPr>
          <w:rFonts w:eastAsia="Times New Roman" w:cs="Times New Roman"/>
          <w:lang w:eastAsia="tr-TR"/>
        </w:rPr>
        <w:t>entegre</w:t>
      </w:r>
      <w:proofErr w:type="gramEnd"/>
      <w:r>
        <w:rPr>
          <w:rFonts w:eastAsia="Times New Roman" w:cs="Times New Roman"/>
          <w:lang w:eastAsia="tr-TR"/>
        </w:rPr>
        <w:t xml:space="preserve"> etmek ve uyku biliminde yeni teknolojiler ile desteklenmiş modern araştırmaları teşvik etmektir.</w:t>
      </w:r>
    </w:p>
    <w:p w:rsidR="00BF42AD" w:rsidRDefault="00BF42AD" w:rsidP="007B7E9C">
      <w:pPr>
        <w:pStyle w:val="ListeParagraf"/>
        <w:spacing w:after="0" w:line="300" w:lineRule="atLeast"/>
        <w:ind w:left="708"/>
        <w:jc w:val="both"/>
        <w:rPr>
          <w:rFonts w:ascii="Arial" w:hAnsi="Arial" w:cs="Arial"/>
          <w:color w:val="5E5E5E"/>
          <w:sz w:val="18"/>
          <w:szCs w:val="18"/>
        </w:rPr>
      </w:pPr>
    </w:p>
    <w:p w:rsidR="00BF42AD" w:rsidRPr="00BF42AD" w:rsidRDefault="00BF42AD" w:rsidP="00BF42AD">
      <w:pPr>
        <w:pStyle w:val="ListeParagraf"/>
        <w:spacing w:after="0" w:line="300" w:lineRule="atLeast"/>
        <w:ind w:left="708"/>
        <w:jc w:val="both"/>
        <w:rPr>
          <w:rFonts w:eastAsia="Times New Roman" w:cs="Times New Roman"/>
          <w:lang w:eastAsia="tr-TR"/>
        </w:rPr>
      </w:pPr>
      <w:r>
        <w:rPr>
          <w:rFonts w:eastAsia="Times New Roman" w:cs="Times New Roman"/>
          <w:lang w:eastAsia="tr-TR"/>
        </w:rPr>
        <w:t>ISSTA ile yapılan işbirliği anlaşması u</w:t>
      </w:r>
      <w:r w:rsidRPr="00BF42AD">
        <w:rPr>
          <w:rFonts w:eastAsia="Times New Roman" w:cs="Times New Roman"/>
          <w:lang w:eastAsia="tr-TR"/>
        </w:rPr>
        <w:t>yku ve bilinç ile ilgili teknolojilerin</w:t>
      </w:r>
      <w:r>
        <w:rPr>
          <w:rFonts w:eastAsia="Times New Roman" w:cs="Times New Roman"/>
          <w:lang w:eastAsia="tr-TR"/>
        </w:rPr>
        <w:t xml:space="preserve"> geliştirilmesi</w:t>
      </w:r>
      <w:r w:rsidR="00F1187A">
        <w:rPr>
          <w:rFonts w:eastAsia="Times New Roman" w:cs="Times New Roman"/>
          <w:lang w:eastAsia="tr-TR"/>
        </w:rPr>
        <w:t xml:space="preserve"> ve</w:t>
      </w:r>
      <w:r w:rsidRPr="00BF42AD">
        <w:rPr>
          <w:rFonts w:eastAsia="Times New Roman" w:cs="Times New Roman"/>
          <w:lang w:eastAsia="tr-TR"/>
        </w:rPr>
        <w:t xml:space="preserve"> insan performansına yönelik cihaz ve test yöntemi geliştirme</w:t>
      </w:r>
      <w:r>
        <w:rPr>
          <w:rFonts w:eastAsia="Times New Roman" w:cs="Times New Roman"/>
          <w:lang w:eastAsia="tr-TR"/>
        </w:rPr>
        <w:t>si</w:t>
      </w:r>
      <w:r w:rsidRPr="00BF42AD">
        <w:rPr>
          <w:rFonts w:eastAsia="Times New Roman" w:cs="Times New Roman"/>
          <w:lang w:eastAsia="tr-TR"/>
        </w:rPr>
        <w:t xml:space="preserve"> </w:t>
      </w:r>
      <w:r w:rsidR="00990AE3">
        <w:rPr>
          <w:rFonts w:eastAsia="Times New Roman" w:cs="Times New Roman"/>
          <w:lang w:eastAsia="tr-TR"/>
        </w:rPr>
        <w:t>ile ilgili yapılacak araştırma ve çalışmalara</w:t>
      </w:r>
      <w:r>
        <w:rPr>
          <w:rFonts w:eastAsia="Times New Roman" w:cs="Times New Roman"/>
          <w:lang w:eastAsia="tr-TR"/>
        </w:rPr>
        <w:t xml:space="preserve"> katkı sağlayacaktır.</w:t>
      </w:r>
    </w:p>
    <w:p w:rsidR="00BF42AD" w:rsidRDefault="00BF42AD" w:rsidP="007B7E9C">
      <w:pPr>
        <w:pStyle w:val="ListeParagraf"/>
        <w:spacing w:after="0" w:line="300" w:lineRule="atLeast"/>
        <w:ind w:left="708"/>
        <w:jc w:val="both"/>
        <w:rPr>
          <w:rFonts w:ascii="Arial" w:hAnsi="Arial" w:cs="Arial"/>
          <w:color w:val="5E5E5E"/>
          <w:sz w:val="18"/>
          <w:szCs w:val="18"/>
        </w:rPr>
      </w:pPr>
    </w:p>
    <w:p w:rsidR="005A747C" w:rsidRPr="00BF42AD" w:rsidRDefault="00BF42AD" w:rsidP="007B7E9C">
      <w:pPr>
        <w:pStyle w:val="ListeParagraf"/>
        <w:spacing w:after="0" w:line="300" w:lineRule="atLeast"/>
        <w:ind w:left="708"/>
        <w:jc w:val="both"/>
        <w:rPr>
          <w:rFonts w:eastAsia="Times New Roman" w:cs="Times New Roman"/>
          <w:i/>
          <w:lang w:eastAsia="tr-TR"/>
        </w:rPr>
      </w:pPr>
      <w:r>
        <w:rPr>
          <w:rFonts w:eastAsia="Times New Roman" w:cs="Times New Roman"/>
          <w:i/>
          <w:lang w:eastAsia="tr-TR"/>
        </w:rPr>
        <w:t>http://www.issta-sleep.org</w:t>
      </w:r>
    </w:p>
    <w:p w:rsidR="007B7E9C" w:rsidRDefault="007B7E9C" w:rsidP="00817FA1">
      <w:pPr>
        <w:pStyle w:val="ListeParagraf"/>
        <w:spacing w:after="0" w:line="300" w:lineRule="atLeast"/>
        <w:ind w:left="708"/>
        <w:rPr>
          <w:rFonts w:eastAsia="Times New Roman" w:cs="Times New Roman"/>
          <w:lang w:eastAsia="tr-TR"/>
        </w:rPr>
      </w:pPr>
    </w:p>
    <w:p w:rsidR="00817FA1" w:rsidRDefault="00C50C43" w:rsidP="00817FA1">
      <w:pPr>
        <w:pStyle w:val="ListeParagraf"/>
        <w:spacing w:after="0" w:line="300" w:lineRule="atLeast"/>
        <w:ind w:left="708"/>
        <w:rPr>
          <w:rFonts w:eastAsia="Times New Roman" w:cs="Times New Roman"/>
          <w:b/>
          <w:i/>
          <w:u w:val="single"/>
          <w:lang w:eastAsia="tr-TR"/>
        </w:rPr>
      </w:pPr>
      <w:proofErr w:type="spellStart"/>
      <w:r w:rsidRPr="00C50C43">
        <w:rPr>
          <w:rFonts w:eastAsia="Times New Roman" w:cs="Times New Roman"/>
          <w:b/>
          <w:i/>
          <w:u w:val="single"/>
          <w:lang w:eastAsia="tr-TR"/>
        </w:rPr>
        <w:t>The</w:t>
      </w:r>
      <w:proofErr w:type="spellEnd"/>
      <w:r w:rsidRPr="00C50C43">
        <w:rPr>
          <w:rFonts w:eastAsia="Times New Roman" w:cs="Times New Roman"/>
          <w:b/>
          <w:i/>
          <w:u w:val="single"/>
          <w:lang w:eastAsia="tr-TR"/>
        </w:rPr>
        <w:t xml:space="preserve"> Illinois </w:t>
      </w:r>
      <w:proofErr w:type="spellStart"/>
      <w:r w:rsidRPr="00C50C43">
        <w:rPr>
          <w:rFonts w:eastAsia="Times New Roman" w:cs="Times New Roman"/>
          <w:b/>
          <w:i/>
          <w:u w:val="single"/>
          <w:lang w:eastAsia="tr-TR"/>
        </w:rPr>
        <w:t>Medical</w:t>
      </w:r>
      <w:proofErr w:type="spellEnd"/>
      <w:r w:rsidRPr="00C50C43">
        <w:rPr>
          <w:rFonts w:eastAsia="Times New Roman" w:cs="Times New Roman"/>
          <w:b/>
          <w:i/>
          <w:u w:val="single"/>
          <w:lang w:eastAsia="tr-TR"/>
        </w:rPr>
        <w:t xml:space="preserve"> </w:t>
      </w:r>
      <w:proofErr w:type="spellStart"/>
      <w:r w:rsidRPr="00C50C43">
        <w:rPr>
          <w:rFonts w:eastAsia="Times New Roman" w:cs="Times New Roman"/>
          <w:b/>
          <w:i/>
          <w:u w:val="single"/>
          <w:lang w:eastAsia="tr-TR"/>
        </w:rPr>
        <w:t>District</w:t>
      </w:r>
      <w:proofErr w:type="spellEnd"/>
      <w:r w:rsidRPr="00C50C43">
        <w:rPr>
          <w:rFonts w:eastAsia="Times New Roman" w:cs="Times New Roman"/>
          <w:b/>
          <w:i/>
          <w:u w:val="single"/>
          <w:lang w:eastAsia="tr-TR"/>
        </w:rPr>
        <w:t xml:space="preserve"> </w:t>
      </w:r>
      <w:proofErr w:type="spellStart"/>
      <w:r w:rsidRPr="00C50C43">
        <w:rPr>
          <w:rFonts w:eastAsia="Times New Roman" w:cs="Times New Roman"/>
          <w:b/>
          <w:i/>
          <w:u w:val="single"/>
          <w:lang w:eastAsia="tr-TR"/>
        </w:rPr>
        <w:t>Commission</w:t>
      </w:r>
      <w:proofErr w:type="spellEnd"/>
    </w:p>
    <w:p w:rsidR="00C50C43" w:rsidRDefault="00C50C43" w:rsidP="00817FA1">
      <w:pPr>
        <w:pStyle w:val="ListeParagraf"/>
        <w:spacing w:after="0" w:line="300" w:lineRule="atLeast"/>
        <w:ind w:left="708"/>
        <w:rPr>
          <w:rFonts w:eastAsia="Times New Roman" w:cs="Times New Roman"/>
          <w:b/>
          <w:i/>
          <w:u w:val="single"/>
          <w:lang w:eastAsia="tr-TR"/>
        </w:rPr>
      </w:pPr>
    </w:p>
    <w:p w:rsidR="008E44C2" w:rsidRDefault="008E44C2" w:rsidP="00C50C43">
      <w:pPr>
        <w:pStyle w:val="ListeParagraf"/>
        <w:spacing w:after="0" w:line="300" w:lineRule="atLeast"/>
        <w:ind w:left="708"/>
        <w:jc w:val="both"/>
        <w:rPr>
          <w:rFonts w:eastAsia="Times New Roman" w:cs="Times New Roman"/>
          <w:lang w:eastAsia="tr-TR"/>
        </w:rPr>
      </w:pPr>
      <w:r>
        <w:rPr>
          <w:rFonts w:eastAsia="Times New Roman" w:cs="Times New Roman"/>
          <w:lang w:eastAsia="tr-TR"/>
        </w:rPr>
        <w:t>T</w:t>
      </w:r>
      <w:r w:rsidR="00C50C43" w:rsidRPr="008E44C2">
        <w:rPr>
          <w:rFonts w:eastAsia="Times New Roman" w:cs="Times New Roman"/>
          <w:lang w:eastAsia="tr-TR"/>
        </w:rPr>
        <w:t xml:space="preserve">ıbbi araştırma tesisleri, laboratuvarları, </w:t>
      </w:r>
      <w:proofErr w:type="spellStart"/>
      <w:r w:rsidR="00C50C43" w:rsidRPr="008E44C2">
        <w:rPr>
          <w:rFonts w:eastAsia="Times New Roman" w:cs="Times New Roman"/>
          <w:lang w:eastAsia="tr-TR"/>
        </w:rPr>
        <w:t>biyoteknoloji</w:t>
      </w:r>
      <w:proofErr w:type="spellEnd"/>
      <w:r w:rsidR="00C50C43" w:rsidRPr="008E44C2">
        <w:rPr>
          <w:rFonts w:eastAsia="Times New Roman" w:cs="Times New Roman"/>
          <w:lang w:eastAsia="tr-TR"/>
        </w:rPr>
        <w:t xml:space="preserve"> kuluçkası, ham materyal geliştirme alanı, üniversiteler ve 40’dan fazla sağlık kuruluşunu</w:t>
      </w:r>
      <w:r>
        <w:rPr>
          <w:rFonts w:eastAsia="Times New Roman" w:cs="Times New Roman"/>
          <w:lang w:eastAsia="tr-TR"/>
        </w:rPr>
        <w:t xml:space="preserve"> ile </w:t>
      </w:r>
      <w:r w:rsidRPr="008E44C2">
        <w:rPr>
          <w:rFonts w:eastAsia="Times New Roman" w:cs="Times New Roman"/>
          <w:lang w:eastAsia="tr-TR"/>
        </w:rPr>
        <w:t>7/24</w:t>
      </w:r>
      <w:r w:rsidR="00C50C43" w:rsidRPr="008E44C2">
        <w:rPr>
          <w:rFonts w:eastAsia="Times New Roman" w:cs="Times New Roman"/>
          <w:lang w:eastAsia="tr-TR"/>
        </w:rPr>
        <w:t xml:space="preserve"> hizmet veren </w:t>
      </w:r>
      <w:r w:rsidRPr="008E44C2">
        <w:rPr>
          <w:rFonts w:eastAsia="Times New Roman" w:cs="Times New Roman"/>
          <w:lang w:eastAsia="tr-TR"/>
        </w:rPr>
        <w:t xml:space="preserve">bölgesel </w:t>
      </w:r>
      <w:r w:rsidR="00C50C43" w:rsidRPr="008E44C2">
        <w:rPr>
          <w:rFonts w:eastAsia="Times New Roman" w:cs="Times New Roman"/>
          <w:lang w:eastAsia="tr-TR"/>
        </w:rPr>
        <w:t xml:space="preserve">bir </w:t>
      </w:r>
      <w:r w:rsidRPr="008E44C2">
        <w:rPr>
          <w:rFonts w:eastAsia="Times New Roman" w:cs="Times New Roman"/>
          <w:lang w:eastAsia="tr-TR"/>
        </w:rPr>
        <w:t xml:space="preserve">kümelenme </w:t>
      </w:r>
      <w:r w:rsidR="00C50C43" w:rsidRPr="008E44C2">
        <w:rPr>
          <w:rFonts w:eastAsia="Times New Roman" w:cs="Times New Roman"/>
          <w:lang w:eastAsia="tr-TR"/>
        </w:rPr>
        <w:t>organizasyon</w:t>
      </w:r>
      <w:r w:rsidRPr="008E44C2">
        <w:rPr>
          <w:rFonts w:eastAsia="Times New Roman" w:cs="Times New Roman"/>
          <w:lang w:eastAsia="tr-TR"/>
        </w:rPr>
        <w:t>u</w:t>
      </w:r>
      <w:r>
        <w:rPr>
          <w:rFonts w:eastAsia="Times New Roman" w:cs="Times New Roman"/>
          <w:lang w:eastAsia="tr-TR"/>
        </w:rPr>
        <w:t xml:space="preserve"> olan </w:t>
      </w:r>
      <w:r w:rsidRPr="008E44C2">
        <w:rPr>
          <w:rFonts w:eastAsia="Times New Roman" w:cs="Times New Roman"/>
          <w:lang w:eastAsia="tr-TR"/>
        </w:rPr>
        <w:t>Illinois Bölgesel Sağlık Komisyonu</w:t>
      </w:r>
      <w:r>
        <w:rPr>
          <w:rFonts w:eastAsia="Times New Roman" w:cs="Times New Roman"/>
          <w:lang w:eastAsia="tr-TR"/>
        </w:rPr>
        <w:t xml:space="preserve"> ile işbirliği anlaşması yapılmıştır.</w:t>
      </w:r>
    </w:p>
    <w:p w:rsidR="008E44C2" w:rsidRDefault="008E44C2" w:rsidP="00C50C43">
      <w:pPr>
        <w:pStyle w:val="ListeParagraf"/>
        <w:spacing w:after="0" w:line="300" w:lineRule="atLeast"/>
        <w:ind w:left="708"/>
        <w:jc w:val="both"/>
        <w:rPr>
          <w:rFonts w:eastAsia="Times New Roman" w:cs="Times New Roman"/>
          <w:b/>
          <w:bCs/>
          <w:i/>
          <w:lang w:eastAsia="tr-TR"/>
        </w:rPr>
      </w:pPr>
    </w:p>
    <w:p w:rsidR="00C50C43" w:rsidRPr="00CB1A3F" w:rsidRDefault="00D20874" w:rsidP="00C50C43">
      <w:pPr>
        <w:pStyle w:val="ListeParagraf"/>
        <w:spacing w:after="0" w:line="300" w:lineRule="atLeast"/>
        <w:ind w:left="708"/>
        <w:jc w:val="both"/>
        <w:rPr>
          <w:rFonts w:eastAsia="Times New Roman" w:cs="Times New Roman"/>
          <w:bCs/>
          <w:i/>
          <w:lang w:eastAsia="tr-TR"/>
        </w:rPr>
      </w:pPr>
      <w:hyperlink r:id="rId16" w:history="1">
        <w:r w:rsidR="00CB1A3F" w:rsidRPr="00CB1A3F">
          <w:rPr>
            <w:rStyle w:val="Kpr"/>
            <w:rFonts w:eastAsia="Times New Roman" w:cs="Times New Roman"/>
            <w:bCs/>
            <w:i/>
            <w:color w:val="auto"/>
            <w:u w:val="none"/>
            <w:lang w:eastAsia="tr-TR"/>
          </w:rPr>
          <w:t>http://www.imdc.org</w:t>
        </w:r>
      </w:hyperlink>
    </w:p>
    <w:p w:rsidR="00CB1A3F" w:rsidRPr="00B63519" w:rsidRDefault="00CB1A3F" w:rsidP="00C50C43">
      <w:pPr>
        <w:pStyle w:val="ListeParagraf"/>
        <w:spacing w:after="0" w:line="300" w:lineRule="atLeast"/>
        <w:ind w:left="708"/>
        <w:jc w:val="both"/>
        <w:rPr>
          <w:rFonts w:eastAsia="Times New Roman" w:cs="Times New Roman"/>
          <w:b/>
          <w:u w:val="single"/>
        </w:rPr>
      </w:pPr>
    </w:p>
    <w:p w:rsidR="00B63519" w:rsidRDefault="00D20874" w:rsidP="00B63519">
      <w:pPr>
        <w:pStyle w:val="ListeParagraf"/>
        <w:spacing w:after="0" w:line="300" w:lineRule="atLeast"/>
        <w:ind w:left="708"/>
        <w:rPr>
          <w:rFonts w:eastAsia="Times New Roman" w:cs="Times New Roman"/>
          <w:b/>
          <w:i/>
          <w:u w:val="single"/>
          <w:lang w:eastAsia="tr-TR"/>
        </w:rPr>
      </w:pPr>
      <w:hyperlink r:id="rId17" w:history="1">
        <w:proofErr w:type="spellStart"/>
        <w:r w:rsidR="00B63519" w:rsidRPr="00B63519">
          <w:rPr>
            <w:rFonts w:eastAsia="Times New Roman" w:cs="Times New Roman"/>
            <w:b/>
            <w:i/>
            <w:u w:val="single"/>
            <w:lang w:eastAsia="tr-TR"/>
          </w:rPr>
          <w:t>European</w:t>
        </w:r>
        <w:proofErr w:type="spellEnd"/>
        <w:r w:rsidR="00B63519" w:rsidRPr="00B63519">
          <w:rPr>
            <w:rFonts w:eastAsia="Times New Roman" w:cs="Times New Roman"/>
            <w:b/>
            <w:i/>
            <w:u w:val="single"/>
            <w:lang w:eastAsia="tr-TR"/>
          </w:rPr>
          <w:t xml:space="preserve"> </w:t>
        </w:r>
        <w:proofErr w:type="spellStart"/>
        <w:r w:rsidR="00B63519" w:rsidRPr="00B63519">
          <w:rPr>
            <w:rFonts w:eastAsia="Times New Roman" w:cs="Times New Roman"/>
            <w:b/>
            <w:i/>
            <w:u w:val="single"/>
            <w:lang w:eastAsia="tr-TR"/>
          </w:rPr>
          <w:t>Strategy</w:t>
        </w:r>
        <w:proofErr w:type="spellEnd"/>
        <w:r w:rsidR="00B63519" w:rsidRPr="00B63519">
          <w:rPr>
            <w:rFonts w:eastAsia="Times New Roman" w:cs="Times New Roman"/>
            <w:b/>
            <w:i/>
            <w:u w:val="single"/>
            <w:lang w:eastAsia="tr-TR"/>
          </w:rPr>
          <w:t xml:space="preserve"> Forum on </w:t>
        </w:r>
        <w:proofErr w:type="spellStart"/>
        <w:r w:rsidR="00B63519" w:rsidRPr="00B63519">
          <w:rPr>
            <w:rFonts w:eastAsia="Times New Roman" w:cs="Times New Roman"/>
            <w:b/>
            <w:i/>
            <w:u w:val="single"/>
            <w:lang w:eastAsia="tr-TR"/>
          </w:rPr>
          <w:t>Research</w:t>
        </w:r>
        <w:proofErr w:type="spellEnd"/>
        <w:r w:rsidR="00B63519" w:rsidRPr="00B63519">
          <w:rPr>
            <w:rFonts w:eastAsia="Times New Roman" w:cs="Times New Roman"/>
            <w:b/>
            <w:i/>
            <w:u w:val="single"/>
            <w:lang w:eastAsia="tr-TR"/>
          </w:rPr>
          <w:t xml:space="preserve"> </w:t>
        </w:r>
        <w:proofErr w:type="spellStart"/>
        <w:r w:rsidR="00B63519" w:rsidRPr="00B63519">
          <w:rPr>
            <w:rFonts w:eastAsia="Times New Roman" w:cs="Times New Roman"/>
            <w:b/>
            <w:i/>
            <w:u w:val="single"/>
            <w:lang w:eastAsia="tr-TR"/>
          </w:rPr>
          <w:t>Infrastructures</w:t>
        </w:r>
        <w:proofErr w:type="spellEnd"/>
        <w:r w:rsidR="00B63519" w:rsidRPr="00B63519">
          <w:rPr>
            <w:rFonts w:eastAsia="Times New Roman" w:cs="Times New Roman"/>
            <w:b/>
            <w:i/>
            <w:u w:val="single"/>
            <w:lang w:eastAsia="tr-TR"/>
          </w:rPr>
          <w:t xml:space="preserve"> (ESFRI)</w:t>
        </w:r>
      </w:hyperlink>
    </w:p>
    <w:p w:rsidR="00B63519" w:rsidRDefault="00B63519" w:rsidP="00B63519">
      <w:pPr>
        <w:pStyle w:val="ListeParagraf"/>
        <w:spacing w:after="0" w:line="300" w:lineRule="atLeast"/>
        <w:ind w:left="708"/>
        <w:rPr>
          <w:rFonts w:eastAsia="Times New Roman" w:cs="Times New Roman"/>
          <w:b/>
          <w:i/>
          <w:u w:val="single"/>
          <w:lang w:eastAsia="tr-TR"/>
        </w:rPr>
      </w:pPr>
    </w:p>
    <w:p w:rsidR="00B63519" w:rsidRPr="00B63519" w:rsidRDefault="00B63519" w:rsidP="00CC1094">
      <w:pPr>
        <w:pStyle w:val="ListeParagraf"/>
        <w:spacing w:after="0" w:line="300" w:lineRule="atLeast"/>
        <w:ind w:left="708"/>
        <w:jc w:val="both"/>
        <w:rPr>
          <w:rFonts w:eastAsia="Times New Roman" w:cs="Times New Roman"/>
          <w:lang w:eastAsia="tr-TR"/>
        </w:rPr>
      </w:pPr>
      <w:r>
        <w:rPr>
          <w:rFonts w:eastAsia="Times New Roman" w:cs="Times New Roman"/>
          <w:lang w:eastAsia="tr-TR"/>
        </w:rPr>
        <w:t>Amacı Avrupa’da araştırma altyapıları üzerine strateji ve politika belirleyicilere destek sağlamak ve araştırma altyapılarının geliştirilmesi</w:t>
      </w:r>
      <w:r w:rsidR="00206A2F">
        <w:rPr>
          <w:rFonts w:eastAsia="Times New Roman" w:cs="Times New Roman"/>
          <w:lang w:eastAsia="tr-TR"/>
        </w:rPr>
        <w:t>, daha iyi kullanılmasını sağlayacak girişimleri geliştirmek</w:t>
      </w:r>
      <w:r>
        <w:rPr>
          <w:rFonts w:eastAsia="Times New Roman" w:cs="Times New Roman"/>
          <w:lang w:eastAsia="tr-TR"/>
        </w:rPr>
        <w:t xml:space="preserve"> olan </w:t>
      </w:r>
      <w:r w:rsidRPr="00B63519">
        <w:rPr>
          <w:rFonts w:eastAsia="Times New Roman" w:cs="Times New Roman"/>
          <w:lang w:eastAsia="tr-TR"/>
        </w:rPr>
        <w:t>ESFRI</w:t>
      </w:r>
      <w:r w:rsidR="00206A2F">
        <w:rPr>
          <w:rFonts w:eastAsia="Times New Roman" w:cs="Times New Roman"/>
          <w:lang w:eastAsia="tr-TR"/>
        </w:rPr>
        <w:t xml:space="preserve"> ile işbirliği ağının gerçekleştirilmiş olması stratejik bir öneme sahiptir.</w:t>
      </w:r>
    </w:p>
    <w:p w:rsidR="00B63519" w:rsidRDefault="00B63519" w:rsidP="00B63519">
      <w:pPr>
        <w:pStyle w:val="ListeParagraf"/>
        <w:spacing w:after="0" w:line="300" w:lineRule="atLeast"/>
        <w:ind w:left="708"/>
        <w:rPr>
          <w:rFonts w:eastAsia="Times New Roman" w:cs="Times New Roman"/>
          <w:b/>
          <w:i/>
          <w:u w:val="single"/>
          <w:lang w:eastAsia="tr-TR"/>
        </w:rPr>
      </w:pPr>
    </w:p>
    <w:p w:rsidR="00C50C43" w:rsidRDefault="00D20874" w:rsidP="00206A2F">
      <w:pPr>
        <w:pStyle w:val="ListeParagraf"/>
        <w:spacing w:after="0" w:line="300" w:lineRule="atLeast"/>
        <w:ind w:left="708"/>
        <w:jc w:val="both"/>
        <w:rPr>
          <w:rStyle w:val="Kpr"/>
          <w:rFonts w:eastAsia="Times New Roman" w:cs="Times New Roman"/>
          <w:bCs/>
          <w:i/>
          <w:color w:val="auto"/>
          <w:u w:val="none"/>
          <w:lang w:eastAsia="tr-TR"/>
        </w:rPr>
      </w:pPr>
      <w:hyperlink r:id="rId18" w:history="1">
        <w:r w:rsidR="00B63519" w:rsidRPr="00206A2F">
          <w:rPr>
            <w:rStyle w:val="Kpr"/>
            <w:rFonts w:eastAsia="Times New Roman" w:cs="Times New Roman"/>
            <w:bCs/>
            <w:i/>
            <w:color w:val="auto"/>
            <w:u w:val="none"/>
            <w:lang w:eastAsia="tr-TR"/>
          </w:rPr>
          <w:t>http://ec.europa.eu/research/infrastructures/index_en.cfm?pg=esfri</w:t>
        </w:r>
      </w:hyperlink>
    </w:p>
    <w:p w:rsidR="00CC1094" w:rsidRDefault="00CC1094" w:rsidP="00206A2F">
      <w:pPr>
        <w:pStyle w:val="ListeParagraf"/>
        <w:spacing w:after="0" w:line="300" w:lineRule="atLeast"/>
        <w:ind w:left="708"/>
        <w:jc w:val="both"/>
        <w:rPr>
          <w:rStyle w:val="Kpr"/>
          <w:rFonts w:eastAsia="Times New Roman" w:cs="Times New Roman"/>
          <w:bCs/>
          <w:i/>
          <w:color w:val="auto"/>
          <w:u w:val="none"/>
          <w:lang w:eastAsia="tr-TR"/>
        </w:rPr>
      </w:pPr>
    </w:p>
    <w:p w:rsidR="00CC1094" w:rsidRPr="00CC1094" w:rsidRDefault="00CC1094" w:rsidP="00206A2F">
      <w:pPr>
        <w:pStyle w:val="ListeParagraf"/>
        <w:spacing w:after="0" w:line="300" w:lineRule="atLeast"/>
        <w:ind w:left="708"/>
        <w:jc w:val="both"/>
        <w:rPr>
          <w:b/>
          <w:u w:val="single"/>
        </w:rPr>
      </w:pPr>
      <w:proofErr w:type="spellStart"/>
      <w:r w:rsidRPr="00CC1094">
        <w:rPr>
          <w:rFonts w:eastAsia="Times New Roman" w:cs="Times New Roman"/>
          <w:b/>
          <w:i/>
          <w:u w:val="single"/>
          <w:lang w:eastAsia="tr-TR"/>
        </w:rPr>
        <w:t>Biobanking</w:t>
      </w:r>
      <w:proofErr w:type="spellEnd"/>
      <w:r w:rsidRPr="00CC1094">
        <w:rPr>
          <w:rFonts w:eastAsia="Times New Roman" w:cs="Times New Roman"/>
          <w:b/>
          <w:i/>
          <w:u w:val="single"/>
          <w:lang w:eastAsia="tr-TR"/>
        </w:rPr>
        <w:t xml:space="preserve"> </w:t>
      </w:r>
      <w:proofErr w:type="spellStart"/>
      <w:r w:rsidRPr="00CC1094">
        <w:rPr>
          <w:rFonts w:eastAsia="Times New Roman" w:cs="Times New Roman"/>
          <w:b/>
          <w:i/>
          <w:u w:val="single"/>
          <w:lang w:eastAsia="tr-TR"/>
        </w:rPr>
        <w:t>and</w:t>
      </w:r>
      <w:proofErr w:type="spellEnd"/>
      <w:r w:rsidRPr="00CC1094">
        <w:rPr>
          <w:rFonts w:eastAsia="Times New Roman" w:cs="Times New Roman"/>
          <w:b/>
          <w:i/>
          <w:u w:val="single"/>
          <w:lang w:eastAsia="tr-TR"/>
        </w:rPr>
        <w:t xml:space="preserve"> </w:t>
      </w:r>
      <w:proofErr w:type="spellStart"/>
      <w:r w:rsidRPr="00CC1094">
        <w:rPr>
          <w:rFonts w:eastAsia="Times New Roman" w:cs="Times New Roman"/>
          <w:b/>
          <w:i/>
          <w:u w:val="single"/>
          <w:lang w:eastAsia="tr-TR"/>
        </w:rPr>
        <w:t>Biomolecular</w:t>
      </w:r>
      <w:proofErr w:type="spellEnd"/>
      <w:r w:rsidRPr="00CC1094">
        <w:rPr>
          <w:rFonts w:eastAsia="Times New Roman" w:cs="Times New Roman"/>
          <w:b/>
          <w:i/>
          <w:u w:val="single"/>
          <w:lang w:eastAsia="tr-TR"/>
        </w:rPr>
        <w:t xml:space="preserve"> </w:t>
      </w:r>
      <w:proofErr w:type="spellStart"/>
      <w:r w:rsidRPr="00CC1094">
        <w:rPr>
          <w:rFonts w:eastAsia="Times New Roman" w:cs="Times New Roman"/>
          <w:b/>
          <w:i/>
          <w:u w:val="single"/>
          <w:lang w:eastAsia="tr-TR"/>
        </w:rPr>
        <w:t>Resources</w:t>
      </w:r>
      <w:proofErr w:type="spellEnd"/>
      <w:r w:rsidRPr="00CC1094">
        <w:rPr>
          <w:rFonts w:eastAsia="Times New Roman" w:cs="Times New Roman"/>
          <w:b/>
          <w:i/>
          <w:u w:val="single"/>
          <w:lang w:eastAsia="tr-TR"/>
        </w:rPr>
        <w:t xml:space="preserve"> </w:t>
      </w:r>
      <w:proofErr w:type="spellStart"/>
      <w:r w:rsidRPr="00CC1094">
        <w:rPr>
          <w:rFonts w:eastAsia="Times New Roman" w:cs="Times New Roman"/>
          <w:b/>
          <w:i/>
          <w:u w:val="single"/>
          <w:lang w:eastAsia="tr-TR"/>
        </w:rPr>
        <w:t>Research</w:t>
      </w:r>
      <w:proofErr w:type="spellEnd"/>
      <w:r w:rsidRPr="00CC1094">
        <w:rPr>
          <w:rFonts w:eastAsia="Times New Roman" w:cs="Times New Roman"/>
          <w:b/>
          <w:i/>
          <w:u w:val="single"/>
          <w:lang w:eastAsia="tr-TR"/>
        </w:rPr>
        <w:t xml:space="preserve"> </w:t>
      </w:r>
      <w:proofErr w:type="spellStart"/>
      <w:r w:rsidRPr="00CC1094">
        <w:rPr>
          <w:rFonts w:eastAsia="Times New Roman" w:cs="Times New Roman"/>
          <w:b/>
          <w:i/>
          <w:u w:val="single"/>
          <w:lang w:eastAsia="tr-TR"/>
        </w:rPr>
        <w:t>Infrastructure</w:t>
      </w:r>
      <w:proofErr w:type="spellEnd"/>
      <w:r w:rsidRPr="00CC1094">
        <w:rPr>
          <w:rFonts w:eastAsia="Times New Roman" w:cs="Times New Roman"/>
          <w:b/>
          <w:i/>
          <w:u w:val="single"/>
          <w:lang w:eastAsia="tr-TR"/>
        </w:rPr>
        <w:t xml:space="preserve"> (BBMRI)</w:t>
      </w:r>
    </w:p>
    <w:p w:rsidR="00B63519" w:rsidRPr="008E44C2" w:rsidRDefault="00B63519" w:rsidP="00817FA1">
      <w:pPr>
        <w:pStyle w:val="ListeParagraf"/>
        <w:spacing w:after="0" w:line="300" w:lineRule="atLeast"/>
        <w:ind w:left="708"/>
        <w:rPr>
          <w:rFonts w:eastAsia="Times New Roman" w:cs="Times New Roman"/>
          <w:i/>
          <w:lang w:eastAsia="tr-TR"/>
        </w:rPr>
      </w:pPr>
    </w:p>
    <w:p w:rsidR="00CC1094" w:rsidRDefault="00CC1094" w:rsidP="00CC1094">
      <w:pPr>
        <w:pStyle w:val="ListeParagraf"/>
        <w:spacing w:after="0" w:line="300" w:lineRule="atLeast"/>
        <w:ind w:left="708"/>
        <w:jc w:val="both"/>
        <w:rPr>
          <w:rFonts w:eastAsia="Times New Roman" w:cs="Times New Roman"/>
          <w:lang w:eastAsia="tr-TR"/>
        </w:rPr>
      </w:pPr>
      <w:r w:rsidRPr="00CC1094">
        <w:rPr>
          <w:rFonts w:eastAsia="Times New Roman" w:cs="Times New Roman"/>
          <w:lang w:eastAsia="tr-TR"/>
        </w:rPr>
        <w:t>Avrupa Birliği’nde 7. Çerçeve Programı desteği ile sağlık alanında kurulan Uluslararası Biyolojik Kaynak Bankaları Konsorsiyumu (</w:t>
      </w:r>
      <w:proofErr w:type="spellStart"/>
      <w:r w:rsidRPr="00CC1094">
        <w:rPr>
          <w:rFonts w:eastAsia="Times New Roman" w:cs="Times New Roman"/>
          <w:lang w:eastAsia="tr-TR"/>
        </w:rPr>
        <w:t>Biobanking</w:t>
      </w:r>
      <w:proofErr w:type="spellEnd"/>
      <w:r w:rsidRPr="00CC1094">
        <w:rPr>
          <w:rFonts w:eastAsia="Times New Roman" w:cs="Times New Roman"/>
          <w:lang w:eastAsia="tr-TR"/>
        </w:rPr>
        <w:t xml:space="preserve"> </w:t>
      </w:r>
      <w:proofErr w:type="spellStart"/>
      <w:r w:rsidRPr="00CC1094">
        <w:rPr>
          <w:rFonts w:eastAsia="Times New Roman" w:cs="Times New Roman"/>
          <w:lang w:eastAsia="tr-TR"/>
        </w:rPr>
        <w:t>and</w:t>
      </w:r>
      <w:proofErr w:type="spellEnd"/>
      <w:r w:rsidRPr="00CC1094">
        <w:rPr>
          <w:rFonts w:eastAsia="Times New Roman" w:cs="Times New Roman"/>
          <w:lang w:eastAsia="tr-TR"/>
        </w:rPr>
        <w:t xml:space="preserve"> </w:t>
      </w:r>
      <w:proofErr w:type="spellStart"/>
      <w:r w:rsidRPr="00CC1094">
        <w:rPr>
          <w:rFonts w:eastAsia="Times New Roman" w:cs="Times New Roman"/>
          <w:lang w:eastAsia="tr-TR"/>
        </w:rPr>
        <w:t>Biomolecular</w:t>
      </w:r>
      <w:proofErr w:type="spellEnd"/>
      <w:r w:rsidRPr="00CC1094">
        <w:rPr>
          <w:rFonts w:eastAsia="Times New Roman" w:cs="Times New Roman"/>
          <w:lang w:eastAsia="tr-TR"/>
        </w:rPr>
        <w:t xml:space="preserve"> </w:t>
      </w:r>
      <w:proofErr w:type="spellStart"/>
      <w:r w:rsidRPr="00CC1094">
        <w:rPr>
          <w:rFonts w:eastAsia="Times New Roman" w:cs="Times New Roman"/>
          <w:lang w:eastAsia="tr-TR"/>
        </w:rPr>
        <w:t>Resources</w:t>
      </w:r>
      <w:proofErr w:type="spellEnd"/>
      <w:r w:rsidRPr="00CC1094">
        <w:rPr>
          <w:rFonts w:eastAsia="Times New Roman" w:cs="Times New Roman"/>
          <w:lang w:eastAsia="tr-TR"/>
        </w:rPr>
        <w:t xml:space="preserve"> </w:t>
      </w:r>
      <w:proofErr w:type="spellStart"/>
      <w:r w:rsidRPr="00CC1094">
        <w:rPr>
          <w:rFonts w:eastAsia="Times New Roman" w:cs="Times New Roman"/>
          <w:lang w:eastAsia="tr-TR"/>
        </w:rPr>
        <w:t>Research</w:t>
      </w:r>
      <w:proofErr w:type="spellEnd"/>
      <w:r w:rsidRPr="00CC1094">
        <w:rPr>
          <w:rFonts w:eastAsia="Times New Roman" w:cs="Times New Roman"/>
          <w:lang w:eastAsia="tr-TR"/>
        </w:rPr>
        <w:t xml:space="preserve"> </w:t>
      </w:r>
      <w:proofErr w:type="spellStart"/>
      <w:r w:rsidRPr="00CC1094">
        <w:rPr>
          <w:rFonts w:eastAsia="Times New Roman" w:cs="Times New Roman"/>
          <w:lang w:eastAsia="tr-TR"/>
        </w:rPr>
        <w:t>Infrastructure</w:t>
      </w:r>
      <w:proofErr w:type="spellEnd"/>
      <w:r w:rsidRPr="00CC1094">
        <w:rPr>
          <w:rFonts w:eastAsia="Times New Roman" w:cs="Times New Roman"/>
          <w:lang w:eastAsia="tr-TR"/>
        </w:rPr>
        <w:t xml:space="preserve"> (BBMRI) as a </w:t>
      </w:r>
      <w:proofErr w:type="spellStart"/>
      <w:r w:rsidRPr="00CC1094">
        <w:rPr>
          <w:rFonts w:eastAsia="Times New Roman" w:cs="Times New Roman"/>
          <w:lang w:eastAsia="tr-TR"/>
        </w:rPr>
        <w:t>European</w:t>
      </w:r>
      <w:proofErr w:type="spellEnd"/>
      <w:r w:rsidRPr="00CC1094">
        <w:rPr>
          <w:rFonts w:eastAsia="Times New Roman" w:cs="Times New Roman"/>
          <w:lang w:eastAsia="tr-TR"/>
        </w:rPr>
        <w:t xml:space="preserve"> </w:t>
      </w:r>
      <w:proofErr w:type="spellStart"/>
      <w:r w:rsidRPr="00CC1094">
        <w:rPr>
          <w:rFonts w:eastAsia="Times New Roman" w:cs="Times New Roman"/>
          <w:lang w:eastAsia="tr-TR"/>
        </w:rPr>
        <w:t>Research</w:t>
      </w:r>
      <w:proofErr w:type="spellEnd"/>
      <w:r w:rsidRPr="00CC1094">
        <w:rPr>
          <w:rFonts w:eastAsia="Times New Roman" w:cs="Times New Roman"/>
          <w:lang w:eastAsia="tr-TR"/>
        </w:rPr>
        <w:t xml:space="preserve"> </w:t>
      </w:r>
      <w:proofErr w:type="spellStart"/>
      <w:r w:rsidRPr="00CC1094">
        <w:rPr>
          <w:rFonts w:eastAsia="Times New Roman" w:cs="Times New Roman"/>
          <w:lang w:eastAsia="tr-TR"/>
        </w:rPr>
        <w:t>Infrastructure</w:t>
      </w:r>
      <w:proofErr w:type="spellEnd"/>
      <w:r w:rsidRPr="00CC1094">
        <w:rPr>
          <w:rFonts w:eastAsia="Times New Roman" w:cs="Times New Roman"/>
          <w:lang w:eastAsia="tr-TR"/>
        </w:rPr>
        <w:t xml:space="preserve"> </w:t>
      </w:r>
      <w:proofErr w:type="spellStart"/>
      <w:r w:rsidRPr="00CC1094">
        <w:rPr>
          <w:rFonts w:eastAsia="Times New Roman" w:cs="Times New Roman"/>
          <w:lang w:eastAsia="tr-TR"/>
        </w:rPr>
        <w:t>Consortium</w:t>
      </w:r>
      <w:proofErr w:type="spellEnd"/>
      <w:r w:rsidRPr="00CC1094">
        <w:rPr>
          <w:rFonts w:eastAsia="Times New Roman" w:cs="Times New Roman"/>
          <w:lang w:eastAsia="tr-TR"/>
        </w:rPr>
        <w:t xml:space="preserve"> (ERIC))’</w:t>
      </w:r>
      <w:proofErr w:type="spellStart"/>
      <w:r w:rsidRPr="00CC1094">
        <w:rPr>
          <w:rFonts w:eastAsia="Times New Roman" w:cs="Times New Roman"/>
          <w:lang w:eastAsia="tr-TR"/>
        </w:rPr>
        <w:t>nda</w:t>
      </w:r>
      <w:proofErr w:type="spellEnd"/>
      <w:r w:rsidRPr="00CC1094">
        <w:rPr>
          <w:rFonts w:eastAsia="Times New Roman" w:cs="Times New Roman"/>
          <w:lang w:eastAsia="tr-TR"/>
        </w:rPr>
        <w:t xml:space="preserve"> ülkemizin temsili, İzmir Biyotıp ve Genom Enstitüsü kapsamında yer alan </w:t>
      </w:r>
      <w:proofErr w:type="spellStart"/>
      <w:r w:rsidRPr="00CC1094">
        <w:rPr>
          <w:rFonts w:eastAsia="Times New Roman" w:cs="Times New Roman"/>
          <w:lang w:eastAsia="tr-TR"/>
        </w:rPr>
        <w:t>biyobanka</w:t>
      </w:r>
      <w:proofErr w:type="spellEnd"/>
      <w:r w:rsidRPr="00CC1094">
        <w:rPr>
          <w:rFonts w:eastAsia="Times New Roman" w:cs="Times New Roman"/>
          <w:lang w:eastAsia="tr-TR"/>
        </w:rPr>
        <w:t xml:space="preserve"> yolu ile olmaktadır. Avrupa Birliği Sağlık Araştırma Altyapılarında en önemli projelerden birisi kabul edilen </w:t>
      </w:r>
      <w:proofErr w:type="spellStart"/>
      <w:r w:rsidRPr="00CC1094">
        <w:rPr>
          <w:rFonts w:eastAsia="Times New Roman" w:cs="Times New Roman"/>
          <w:lang w:eastAsia="tr-TR"/>
        </w:rPr>
        <w:t>Biyobankalar</w:t>
      </w:r>
      <w:proofErr w:type="spellEnd"/>
      <w:r w:rsidRPr="00CC1094">
        <w:rPr>
          <w:rFonts w:eastAsia="Times New Roman" w:cs="Times New Roman"/>
          <w:lang w:eastAsia="tr-TR"/>
        </w:rPr>
        <w:t xml:space="preserve"> Altyapı </w:t>
      </w:r>
      <w:proofErr w:type="spellStart"/>
      <w:r w:rsidRPr="00CC1094">
        <w:rPr>
          <w:rFonts w:eastAsia="Times New Roman" w:cs="Times New Roman"/>
          <w:lang w:eastAsia="tr-TR"/>
        </w:rPr>
        <w:t>Ağı’na</w:t>
      </w:r>
      <w:proofErr w:type="spellEnd"/>
      <w:r w:rsidRPr="00CC1094">
        <w:rPr>
          <w:rFonts w:eastAsia="Times New Roman" w:cs="Times New Roman"/>
          <w:lang w:eastAsia="tr-TR"/>
        </w:rPr>
        <w:t xml:space="preserve"> Türkiye </w:t>
      </w:r>
      <w:proofErr w:type="gramStart"/>
      <w:r w:rsidRPr="00CC1094">
        <w:rPr>
          <w:rFonts w:eastAsia="Times New Roman" w:cs="Times New Roman"/>
          <w:lang w:eastAsia="tr-TR"/>
        </w:rPr>
        <w:t>entegre</w:t>
      </w:r>
      <w:proofErr w:type="gramEnd"/>
      <w:r w:rsidRPr="00CC1094">
        <w:rPr>
          <w:rFonts w:eastAsia="Times New Roman" w:cs="Times New Roman"/>
          <w:lang w:eastAsia="tr-TR"/>
        </w:rPr>
        <w:t xml:space="preserve"> olmuştur. Tüm ülkeye hizmet etmesi planlanan </w:t>
      </w:r>
      <w:proofErr w:type="spellStart"/>
      <w:r w:rsidRPr="00CC1094">
        <w:rPr>
          <w:rFonts w:eastAsia="Times New Roman" w:cs="Times New Roman"/>
          <w:lang w:eastAsia="tr-TR"/>
        </w:rPr>
        <w:t>biyobanka</w:t>
      </w:r>
      <w:proofErr w:type="spellEnd"/>
      <w:r w:rsidRPr="00CC1094">
        <w:rPr>
          <w:rFonts w:eastAsia="Times New Roman" w:cs="Times New Roman"/>
          <w:lang w:eastAsia="tr-TR"/>
        </w:rPr>
        <w:t>, tüm sağlık teknolojileri için kritik bir altyapıdır.</w:t>
      </w:r>
    </w:p>
    <w:p w:rsidR="00207746" w:rsidRDefault="00207746" w:rsidP="00CC1094">
      <w:pPr>
        <w:pStyle w:val="ListeParagraf"/>
        <w:spacing w:after="0" w:line="300" w:lineRule="atLeast"/>
        <w:ind w:left="708"/>
        <w:jc w:val="both"/>
        <w:rPr>
          <w:rFonts w:eastAsia="Times New Roman" w:cs="Times New Roman"/>
          <w:lang w:eastAsia="tr-TR"/>
        </w:rPr>
      </w:pPr>
    </w:p>
    <w:p w:rsidR="00E86EEB" w:rsidRPr="00207746" w:rsidRDefault="00207746" w:rsidP="00CC1094">
      <w:pPr>
        <w:pStyle w:val="ListeParagraf"/>
        <w:spacing w:after="0" w:line="300" w:lineRule="atLeast"/>
        <w:ind w:left="708"/>
        <w:jc w:val="both"/>
        <w:rPr>
          <w:rStyle w:val="Kpr"/>
          <w:bCs/>
          <w:i/>
          <w:color w:val="auto"/>
          <w:u w:val="none"/>
          <w:lang w:eastAsia="tr-TR"/>
        </w:rPr>
      </w:pPr>
      <w:r w:rsidRPr="00207746">
        <w:rPr>
          <w:rStyle w:val="Kpr"/>
          <w:bCs/>
          <w:i/>
          <w:color w:val="auto"/>
          <w:u w:val="none"/>
        </w:rPr>
        <w:t>http://bbmri-eric.eu</w:t>
      </w:r>
    </w:p>
    <w:p w:rsidR="00CC1094" w:rsidRDefault="00CC1094" w:rsidP="00481473">
      <w:pPr>
        <w:autoSpaceDE w:val="0"/>
        <w:autoSpaceDN w:val="0"/>
        <w:adjustRightInd w:val="0"/>
        <w:spacing w:after="0" w:line="240" w:lineRule="auto"/>
        <w:rPr>
          <w:rFonts w:ascii="Calibri" w:hAnsi="Calibri" w:cs="Calibri"/>
          <w:color w:val="FF0000"/>
          <w:sz w:val="20"/>
          <w:szCs w:val="20"/>
        </w:rPr>
      </w:pPr>
    </w:p>
    <w:p w:rsidR="00CC1094" w:rsidRDefault="00E86EEB" w:rsidP="00E86EEB">
      <w:pPr>
        <w:pStyle w:val="ListeParagraf"/>
        <w:spacing w:after="0" w:line="300" w:lineRule="atLeast"/>
        <w:ind w:left="708"/>
        <w:jc w:val="both"/>
        <w:rPr>
          <w:rFonts w:eastAsia="Times New Roman" w:cs="Times New Roman"/>
          <w:b/>
          <w:i/>
          <w:u w:val="single"/>
          <w:lang w:eastAsia="tr-TR"/>
        </w:rPr>
      </w:pPr>
      <w:proofErr w:type="spellStart"/>
      <w:r w:rsidRPr="00E86EEB">
        <w:rPr>
          <w:rFonts w:eastAsia="Times New Roman" w:cs="Times New Roman"/>
          <w:b/>
          <w:i/>
          <w:u w:val="single"/>
          <w:lang w:eastAsia="tr-TR"/>
        </w:rPr>
        <w:t>The</w:t>
      </w:r>
      <w:proofErr w:type="spellEnd"/>
      <w:r w:rsidRPr="00E86EEB">
        <w:rPr>
          <w:rFonts w:eastAsia="Times New Roman" w:cs="Times New Roman"/>
          <w:b/>
          <w:i/>
          <w:u w:val="single"/>
          <w:lang w:eastAsia="tr-TR"/>
        </w:rPr>
        <w:t xml:space="preserve"> </w:t>
      </w:r>
      <w:proofErr w:type="spellStart"/>
      <w:r w:rsidRPr="00E86EEB">
        <w:rPr>
          <w:rFonts w:eastAsia="Times New Roman" w:cs="Times New Roman"/>
          <w:b/>
          <w:i/>
          <w:u w:val="single"/>
          <w:lang w:eastAsia="tr-TR"/>
        </w:rPr>
        <w:t>European</w:t>
      </w:r>
      <w:proofErr w:type="spellEnd"/>
      <w:r w:rsidRPr="00E86EEB">
        <w:rPr>
          <w:rFonts w:eastAsia="Times New Roman" w:cs="Times New Roman"/>
          <w:b/>
          <w:i/>
          <w:u w:val="single"/>
          <w:lang w:eastAsia="tr-TR"/>
        </w:rPr>
        <w:t xml:space="preserve"> Advanced </w:t>
      </w:r>
      <w:proofErr w:type="spellStart"/>
      <w:r w:rsidRPr="00E86EEB">
        <w:rPr>
          <w:rFonts w:eastAsia="Times New Roman" w:cs="Times New Roman"/>
          <w:b/>
          <w:i/>
          <w:u w:val="single"/>
          <w:lang w:eastAsia="tr-TR"/>
        </w:rPr>
        <w:t>Translational</w:t>
      </w:r>
      <w:proofErr w:type="spellEnd"/>
      <w:r w:rsidRPr="00E86EEB">
        <w:rPr>
          <w:rFonts w:eastAsia="Times New Roman" w:cs="Times New Roman"/>
          <w:b/>
          <w:i/>
          <w:u w:val="single"/>
          <w:lang w:eastAsia="tr-TR"/>
        </w:rPr>
        <w:t xml:space="preserve"> </w:t>
      </w:r>
      <w:proofErr w:type="spellStart"/>
      <w:r w:rsidRPr="00E86EEB">
        <w:rPr>
          <w:rFonts w:eastAsia="Times New Roman" w:cs="Times New Roman"/>
          <w:b/>
          <w:i/>
          <w:u w:val="single"/>
          <w:lang w:eastAsia="tr-TR"/>
        </w:rPr>
        <w:t>Research</w:t>
      </w:r>
      <w:proofErr w:type="spellEnd"/>
      <w:r w:rsidRPr="00E86EEB">
        <w:rPr>
          <w:rFonts w:eastAsia="Times New Roman" w:cs="Times New Roman"/>
          <w:b/>
          <w:i/>
          <w:u w:val="single"/>
          <w:lang w:eastAsia="tr-TR"/>
        </w:rPr>
        <w:t xml:space="preserve"> </w:t>
      </w:r>
      <w:proofErr w:type="spellStart"/>
      <w:r w:rsidRPr="00E86EEB">
        <w:rPr>
          <w:rFonts w:eastAsia="Times New Roman" w:cs="Times New Roman"/>
          <w:b/>
          <w:i/>
          <w:u w:val="single"/>
          <w:lang w:eastAsia="tr-TR"/>
        </w:rPr>
        <w:t>Infrastructure</w:t>
      </w:r>
      <w:proofErr w:type="spellEnd"/>
      <w:r w:rsidRPr="00E86EEB">
        <w:rPr>
          <w:rFonts w:eastAsia="Times New Roman" w:cs="Times New Roman"/>
          <w:b/>
          <w:i/>
          <w:u w:val="single"/>
          <w:lang w:eastAsia="tr-TR"/>
        </w:rPr>
        <w:t xml:space="preserve"> in </w:t>
      </w:r>
      <w:proofErr w:type="spellStart"/>
      <w:r w:rsidRPr="00E86EEB">
        <w:rPr>
          <w:rFonts w:eastAsia="Times New Roman" w:cs="Times New Roman"/>
          <w:b/>
          <w:i/>
          <w:u w:val="single"/>
          <w:lang w:eastAsia="tr-TR"/>
        </w:rPr>
        <w:t>Medicine</w:t>
      </w:r>
      <w:proofErr w:type="spellEnd"/>
      <w:r w:rsidRPr="00E86EEB">
        <w:rPr>
          <w:rFonts w:eastAsia="Times New Roman" w:cs="Times New Roman"/>
          <w:b/>
          <w:i/>
          <w:u w:val="single"/>
          <w:lang w:eastAsia="tr-TR"/>
        </w:rPr>
        <w:t xml:space="preserve"> (EATRIS)</w:t>
      </w:r>
    </w:p>
    <w:p w:rsidR="00207746" w:rsidRDefault="00207746" w:rsidP="00E86EEB">
      <w:pPr>
        <w:pStyle w:val="ListeParagraf"/>
        <w:spacing w:after="0" w:line="300" w:lineRule="atLeast"/>
        <w:ind w:left="708"/>
        <w:jc w:val="both"/>
        <w:rPr>
          <w:rFonts w:eastAsia="Times New Roman" w:cs="Times New Roman"/>
          <w:b/>
          <w:i/>
          <w:u w:val="single"/>
          <w:lang w:eastAsia="tr-TR"/>
        </w:rPr>
      </w:pPr>
    </w:p>
    <w:p w:rsidR="00C41B50" w:rsidRDefault="00207746" w:rsidP="00C41B50">
      <w:pPr>
        <w:pStyle w:val="ListeParagraf"/>
        <w:spacing w:after="0" w:line="300" w:lineRule="atLeast"/>
        <w:ind w:left="708"/>
        <w:jc w:val="both"/>
        <w:rPr>
          <w:rFonts w:eastAsia="Times New Roman" w:cs="Times New Roman"/>
          <w:lang w:eastAsia="tr-TR"/>
        </w:rPr>
      </w:pPr>
      <w:proofErr w:type="spellStart"/>
      <w:r>
        <w:t>Translasyone</w:t>
      </w:r>
      <w:r w:rsidRPr="00207746">
        <w:t>l</w:t>
      </w:r>
      <w:proofErr w:type="spellEnd"/>
      <w:r w:rsidRPr="00207746">
        <w:t xml:space="preserve"> tıp</w:t>
      </w:r>
      <w:r w:rsidR="003A081C">
        <w:t>,</w:t>
      </w:r>
      <w:r w:rsidRPr="00207746">
        <w:t xml:space="preserve"> </w:t>
      </w:r>
      <w:r w:rsidR="003A081C" w:rsidRPr="00207746">
        <w:t>dünya çapında milyonlarca insanın sağlığını iyileştirmek</w:t>
      </w:r>
      <w:r w:rsidR="003A081C">
        <w:t>, tanı ve tedavide yeni yöntemler</w:t>
      </w:r>
      <w:r w:rsidR="003A081C" w:rsidRPr="00207746">
        <w:t xml:space="preserve"> </w:t>
      </w:r>
      <w:r w:rsidR="003A081C">
        <w:t xml:space="preserve">geliştirmek üzere laboratuvar araştırmalarının dönüşümü olarak tanımlanabilir. EATRIS, biyomedikal </w:t>
      </w:r>
      <w:proofErr w:type="spellStart"/>
      <w:r w:rsidR="003A081C">
        <w:t>inovasyonun</w:t>
      </w:r>
      <w:proofErr w:type="spellEnd"/>
      <w:r w:rsidR="003A081C">
        <w:t xml:space="preserve"> ilerlemesi için desteğe ihtiyacı olan araştırmacı ve şirketlere yeni yöntemler sunmaktadır.</w:t>
      </w:r>
      <w:r w:rsidR="00C41B50">
        <w:t xml:space="preserve"> Avrupa’nın</w:t>
      </w:r>
      <w:r w:rsidR="00C41B50" w:rsidRPr="00C41B50">
        <w:t xml:space="preserve"> önde gelen </w:t>
      </w:r>
      <w:r w:rsidR="00C41B50">
        <w:t xml:space="preserve">70’in üzerinde </w:t>
      </w:r>
      <w:r w:rsidR="00C41B50" w:rsidRPr="00C41B50">
        <w:t>akademik kurum</w:t>
      </w:r>
      <w:r w:rsidR="00C41B50">
        <w:t xml:space="preserve">unu kapsayan EATRIS ile oluşturduğumuz işbirliği ağı ulusal araştırmacı ve şirketlerimiz için kritik </w:t>
      </w:r>
      <w:r w:rsidR="00C41B50">
        <w:rPr>
          <w:rFonts w:eastAsia="Times New Roman" w:cs="Times New Roman"/>
          <w:lang w:eastAsia="tr-TR"/>
        </w:rPr>
        <w:t>bir öneme sahiptir.</w:t>
      </w:r>
    </w:p>
    <w:p w:rsidR="00C41B50" w:rsidRDefault="00C41B50" w:rsidP="00C41B50">
      <w:pPr>
        <w:pStyle w:val="ListeParagraf"/>
        <w:spacing w:after="0" w:line="300" w:lineRule="atLeast"/>
        <w:ind w:left="708"/>
        <w:jc w:val="both"/>
        <w:rPr>
          <w:rFonts w:eastAsia="Times New Roman" w:cs="Times New Roman"/>
          <w:lang w:eastAsia="tr-TR"/>
        </w:rPr>
      </w:pPr>
    </w:p>
    <w:p w:rsidR="00C41B50" w:rsidRPr="00C41B50" w:rsidRDefault="00C41B50" w:rsidP="00C41B50">
      <w:pPr>
        <w:pStyle w:val="ListeParagraf"/>
        <w:spacing w:after="0" w:line="300" w:lineRule="atLeast"/>
        <w:ind w:left="708"/>
        <w:jc w:val="both"/>
        <w:rPr>
          <w:rStyle w:val="Kpr"/>
          <w:color w:val="auto"/>
          <w:u w:val="none"/>
        </w:rPr>
      </w:pPr>
      <w:r>
        <w:rPr>
          <w:rStyle w:val="Kpr"/>
          <w:bCs/>
          <w:i/>
          <w:color w:val="auto"/>
          <w:u w:val="none"/>
        </w:rPr>
        <w:t>http://www.eatris.eu</w:t>
      </w:r>
    </w:p>
    <w:p w:rsidR="00B97090" w:rsidRDefault="00B97090" w:rsidP="007B43A2">
      <w:pPr>
        <w:pStyle w:val="ListeParagraf"/>
        <w:spacing w:after="0" w:line="300" w:lineRule="atLeast"/>
        <w:ind w:left="708"/>
        <w:jc w:val="both"/>
        <w:rPr>
          <w:rFonts w:eastAsia="Times New Roman" w:cs="Times New Roman"/>
          <w:lang w:eastAsia="tr-TR"/>
        </w:rPr>
      </w:pPr>
    </w:p>
    <w:p w:rsidR="00C41B50" w:rsidRDefault="00C41B50" w:rsidP="007B43A2">
      <w:pPr>
        <w:pStyle w:val="ListeParagraf"/>
        <w:spacing w:after="0" w:line="300" w:lineRule="atLeast"/>
        <w:ind w:left="708"/>
        <w:jc w:val="both"/>
        <w:rPr>
          <w:rFonts w:eastAsia="Times New Roman" w:cs="Times New Roman"/>
          <w:lang w:eastAsia="tr-TR"/>
        </w:rPr>
      </w:pPr>
    </w:p>
    <w:p w:rsidR="00B97090" w:rsidRDefault="00B97090" w:rsidP="00B62958">
      <w:pPr>
        <w:pStyle w:val="ListeParagraf"/>
        <w:numPr>
          <w:ilvl w:val="1"/>
          <w:numId w:val="20"/>
        </w:numPr>
        <w:ind w:left="993" w:hanging="284"/>
        <w:rPr>
          <w:b/>
          <w:sz w:val="24"/>
          <w:szCs w:val="24"/>
        </w:rPr>
      </w:pPr>
      <w:r w:rsidRPr="00B97090">
        <w:rPr>
          <w:b/>
          <w:sz w:val="24"/>
          <w:szCs w:val="24"/>
        </w:rPr>
        <w:t>İzmir Araştırma ve Yatırım Ekosistemi</w:t>
      </w:r>
    </w:p>
    <w:p w:rsidR="00B97090" w:rsidRPr="00B97090" w:rsidRDefault="00B97090" w:rsidP="00B97090">
      <w:pPr>
        <w:spacing w:after="0" w:line="240" w:lineRule="auto"/>
        <w:rPr>
          <w:b/>
          <w:sz w:val="24"/>
          <w:szCs w:val="24"/>
        </w:rPr>
      </w:pPr>
    </w:p>
    <w:p w:rsidR="00B97090" w:rsidRPr="00B97090" w:rsidRDefault="00B97090" w:rsidP="00B97090">
      <w:pPr>
        <w:pStyle w:val="ListeParagraf"/>
        <w:spacing w:after="0" w:line="300" w:lineRule="atLeast"/>
        <w:ind w:left="708"/>
        <w:rPr>
          <w:rFonts w:eastAsia="Times New Roman" w:cs="Times New Roman"/>
          <w:b/>
          <w:i/>
          <w:u w:val="single"/>
          <w:lang w:eastAsia="tr-TR"/>
        </w:rPr>
      </w:pPr>
      <w:r w:rsidRPr="00B97090">
        <w:rPr>
          <w:rFonts w:eastAsia="Times New Roman" w:cs="Times New Roman"/>
          <w:b/>
          <w:i/>
          <w:u w:val="single"/>
          <w:lang w:eastAsia="tr-TR"/>
        </w:rPr>
        <w:t>Üniversiteler</w:t>
      </w:r>
    </w:p>
    <w:p w:rsidR="00EF76FB" w:rsidRDefault="00B97090" w:rsidP="00EF76FB">
      <w:pPr>
        <w:spacing w:line="120" w:lineRule="atLeast"/>
        <w:ind w:left="709"/>
        <w:rPr>
          <w:rFonts w:eastAsia="Times New Roman" w:cs="Times New Roman"/>
          <w:lang w:eastAsia="tr-TR"/>
        </w:rPr>
      </w:pPr>
      <w:r w:rsidRPr="00EF76FB">
        <w:rPr>
          <w:rFonts w:eastAsia="Times New Roman" w:cs="Times New Roman"/>
          <w:lang w:eastAsia="tr-TR"/>
        </w:rPr>
        <w:t>Dokuz Eylül Üniversitesi</w:t>
      </w:r>
    </w:p>
    <w:p w:rsidR="00B97090" w:rsidRPr="00EF76FB" w:rsidRDefault="00B97090" w:rsidP="00EF76FB">
      <w:pPr>
        <w:spacing w:line="120" w:lineRule="atLeast"/>
        <w:ind w:left="709"/>
        <w:rPr>
          <w:rFonts w:eastAsia="Times New Roman" w:cs="Times New Roman"/>
          <w:lang w:eastAsia="tr-TR"/>
        </w:rPr>
      </w:pPr>
      <w:r w:rsidRPr="00EF76FB">
        <w:rPr>
          <w:rFonts w:eastAsia="Times New Roman" w:cs="Times New Roman"/>
          <w:lang w:eastAsia="tr-TR"/>
        </w:rPr>
        <w:t>Ege Üniversitesi</w:t>
      </w:r>
    </w:p>
    <w:p w:rsidR="00B97090" w:rsidRPr="00EF76FB" w:rsidRDefault="00B97090" w:rsidP="00EF76FB">
      <w:pPr>
        <w:spacing w:line="120" w:lineRule="atLeast"/>
        <w:ind w:left="709"/>
        <w:rPr>
          <w:rFonts w:eastAsia="Times New Roman" w:cs="Times New Roman"/>
          <w:lang w:eastAsia="tr-TR"/>
        </w:rPr>
      </w:pPr>
      <w:r w:rsidRPr="00EF76FB">
        <w:rPr>
          <w:rFonts w:eastAsia="Times New Roman" w:cs="Times New Roman"/>
          <w:lang w:eastAsia="tr-TR"/>
        </w:rPr>
        <w:t>Gediz Üniversitesi</w:t>
      </w:r>
    </w:p>
    <w:p w:rsidR="00B97090" w:rsidRPr="00EF76FB" w:rsidRDefault="00B97090" w:rsidP="00EF76FB">
      <w:pPr>
        <w:spacing w:line="120" w:lineRule="atLeast"/>
        <w:ind w:left="709"/>
        <w:rPr>
          <w:rFonts w:eastAsia="Times New Roman" w:cs="Times New Roman"/>
          <w:lang w:eastAsia="tr-TR"/>
        </w:rPr>
      </w:pPr>
      <w:r w:rsidRPr="00EF76FB">
        <w:rPr>
          <w:rFonts w:eastAsia="Times New Roman" w:cs="Times New Roman"/>
          <w:lang w:eastAsia="tr-TR"/>
        </w:rPr>
        <w:t>İzmir Ekonomi Üniversitesi</w:t>
      </w:r>
    </w:p>
    <w:p w:rsidR="00B97090" w:rsidRPr="00EF76FB" w:rsidRDefault="00B97090" w:rsidP="00EF76FB">
      <w:pPr>
        <w:spacing w:line="120" w:lineRule="atLeast"/>
        <w:ind w:left="709"/>
        <w:rPr>
          <w:rFonts w:eastAsia="Times New Roman" w:cs="Times New Roman"/>
          <w:lang w:eastAsia="tr-TR"/>
        </w:rPr>
      </w:pPr>
      <w:r w:rsidRPr="00EF76FB">
        <w:rPr>
          <w:rFonts w:eastAsia="Times New Roman" w:cs="Times New Roman"/>
          <w:lang w:eastAsia="tr-TR"/>
        </w:rPr>
        <w:t>İzmir Üniversitesi</w:t>
      </w:r>
    </w:p>
    <w:p w:rsidR="00B97090" w:rsidRPr="00EF76FB" w:rsidRDefault="00B97090" w:rsidP="00EF76FB">
      <w:pPr>
        <w:spacing w:line="120" w:lineRule="atLeast"/>
        <w:ind w:left="709"/>
        <w:rPr>
          <w:rFonts w:eastAsia="Times New Roman" w:cs="Times New Roman"/>
          <w:lang w:eastAsia="tr-TR"/>
        </w:rPr>
      </w:pPr>
      <w:r w:rsidRPr="00EF76FB">
        <w:rPr>
          <w:rFonts w:eastAsia="Times New Roman" w:cs="Times New Roman"/>
          <w:lang w:eastAsia="tr-TR"/>
        </w:rPr>
        <w:t>İzmir Yüksek Teknoloji Enstitüsü</w:t>
      </w:r>
    </w:p>
    <w:p w:rsidR="00B97090" w:rsidRPr="00EF76FB" w:rsidRDefault="00B97090" w:rsidP="00EF76FB">
      <w:pPr>
        <w:spacing w:line="120" w:lineRule="atLeast"/>
        <w:ind w:left="709"/>
        <w:rPr>
          <w:rFonts w:eastAsia="Times New Roman" w:cs="Times New Roman"/>
          <w:lang w:eastAsia="tr-TR"/>
        </w:rPr>
      </w:pPr>
      <w:proofErr w:type="gramStart"/>
      <w:r w:rsidRPr="00EF76FB">
        <w:rPr>
          <w:rFonts w:eastAsia="Times New Roman" w:cs="Times New Roman"/>
          <w:lang w:eastAsia="tr-TR"/>
        </w:rPr>
        <w:t>Katip</w:t>
      </w:r>
      <w:proofErr w:type="gramEnd"/>
      <w:r w:rsidRPr="00EF76FB">
        <w:rPr>
          <w:rFonts w:eastAsia="Times New Roman" w:cs="Times New Roman"/>
          <w:lang w:eastAsia="tr-TR"/>
        </w:rPr>
        <w:t xml:space="preserve"> Çelebi Üniversitesi</w:t>
      </w:r>
    </w:p>
    <w:p w:rsidR="00B97090" w:rsidRPr="00EF76FB" w:rsidRDefault="00B97090" w:rsidP="00EF76FB">
      <w:pPr>
        <w:spacing w:line="120" w:lineRule="atLeast"/>
        <w:ind w:left="709"/>
        <w:rPr>
          <w:rFonts w:eastAsia="Times New Roman" w:cs="Times New Roman"/>
          <w:lang w:eastAsia="tr-TR"/>
        </w:rPr>
      </w:pPr>
      <w:r w:rsidRPr="00EF76FB">
        <w:rPr>
          <w:rFonts w:eastAsia="Times New Roman" w:cs="Times New Roman"/>
          <w:lang w:eastAsia="tr-TR"/>
        </w:rPr>
        <w:t>Şifa Üniversitesi</w:t>
      </w:r>
    </w:p>
    <w:p w:rsidR="00B97090" w:rsidRPr="00EF76FB" w:rsidRDefault="00B97090" w:rsidP="00EF76FB">
      <w:pPr>
        <w:spacing w:line="120" w:lineRule="atLeast"/>
        <w:ind w:left="709"/>
        <w:rPr>
          <w:rFonts w:eastAsia="Times New Roman" w:cs="Times New Roman"/>
          <w:lang w:eastAsia="tr-TR"/>
        </w:rPr>
      </w:pPr>
      <w:r w:rsidRPr="00EF76FB">
        <w:rPr>
          <w:rFonts w:eastAsia="Times New Roman" w:cs="Times New Roman"/>
          <w:lang w:eastAsia="tr-TR"/>
        </w:rPr>
        <w:t>Yaşar Üniversitesi</w:t>
      </w:r>
    </w:p>
    <w:p w:rsidR="00B97090" w:rsidRPr="00EF76FB" w:rsidRDefault="00B97090" w:rsidP="00B97090">
      <w:pPr>
        <w:rPr>
          <w:rFonts w:eastAsia="Times New Roman" w:cs="Times New Roman"/>
          <w:lang w:eastAsia="tr-TR"/>
        </w:rPr>
      </w:pPr>
    </w:p>
    <w:p w:rsidR="00B97090" w:rsidRPr="00EF76FB" w:rsidRDefault="00B97090" w:rsidP="00EF76FB">
      <w:pPr>
        <w:pStyle w:val="ListeParagraf"/>
        <w:spacing w:after="0" w:line="300" w:lineRule="atLeast"/>
        <w:ind w:left="708"/>
        <w:rPr>
          <w:rFonts w:eastAsia="Times New Roman" w:cs="Times New Roman"/>
          <w:b/>
          <w:i/>
          <w:u w:val="single"/>
          <w:lang w:eastAsia="tr-TR"/>
        </w:rPr>
      </w:pPr>
      <w:r w:rsidRPr="00EF76FB">
        <w:rPr>
          <w:rFonts w:eastAsia="Times New Roman" w:cs="Times New Roman"/>
          <w:b/>
          <w:i/>
          <w:u w:val="single"/>
          <w:lang w:eastAsia="tr-TR"/>
        </w:rPr>
        <w:lastRenderedPageBreak/>
        <w:t>Yatırım Alanları</w:t>
      </w:r>
    </w:p>
    <w:p w:rsidR="00B97090" w:rsidRPr="00EF76FB" w:rsidRDefault="00B97090" w:rsidP="00EF76FB">
      <w:pPr>
        <w:spacing w:line="160" w:lineRule="atLeast"/>
        <w:ind w:left="709"/>
        <w:rPr>
          <w:rFonts w:eastAsia="Times New Roman" w:cs="Times New Roman"/>
          <w:lang w:eastAsia="tr-TR"/>
        </w:rPr>
      </w:pPr>
      <w:r w:rsidRPr="00EF76FB">
        <w:rPr>
          <w:rFonts w:eastAsia="Times New Roman" w:cs="Times New Roman"/>
          <w:lang w:eastAsia="tr-TR"/>
        </w:rPr>
        <w:t>Uluslararası Serbest Bölge – ESBAŞ</w:t>
      </w:r>
    </w:p>
    <w:p w:rsidR="00B97090" w:rsidRPr="00EF76FB" w:rsidRDefault="00B97090" w:rsidP="00EF76FB">
      <w:pPr>
        <w:spacing w:line="160" w:lineRule="atLeast"/>
        <w:ind w:left="709"/>
        <w:rPr>
          <w:rFonts w:eastAsia="Times New Roman" w:cs="Times New Roman"/>
          <w:lang w:eastAsia="tr-TR"/>
        </w:rPr>
      </w:pPr>
      <w:r w:rsidRPr="00EF76FB">
        <w:rPr>
          <w:rFonts w:eastAsia="Times New Roman" w:cs="Times New Roman"/>
          <w:lang w:eastAsia="tr-TR"/>
        </w:rPr>
        <w:t>Sağlık Teknoparkı – DEPARK A.Ş.</w:t>
      </w:r>
    </w:p>
    <w:p w:rsidR="00B97090" w:rsidRPr="00EF76FB" w:rsidRDefault="00B97090" w:rsidP="00EF76FB">
      <w:pPr>
        <w:ind w:left="708"/>
        <w:rPr>
          <w:rFonts w:eastAsia="Times New Roman" w:cs="Times New Roman"/>
          <w:lang w:eastAsia="tr-TR"/>
        </w:rPr>
      </w:pPr>
      <w:r w:rsidRPr="00EF76FB">
        <w:rPr>
          <w:rFonts w:eastAsia="Times New Roman" w:cs="Times New Roman"/>
          <w:lang w:eastAsia="tr-TR"/>
        </w:rPr>
        <w:t>İZTEKGEB A.Ş.</w:t>
      </w:r>
    </w:p>
    <w:p w:rsidR="00B97090" w:rsidRPr="00EF76FB" w:rsidRDefault="00B97090" w:rsidP="00EF76FB">
      <w:pPr>
        <w:ind w:left="708"/>
        <w:rPr>
          <w:rFonts w:eastAsia="Times New Roman" w:cs="Times New Roman"/>
          <w:lang w:eastAsia="tr-TR"/>
        </w:rPr>
      </w:pPr>
      <w:r w:rsidRPr="00EF76FB">
        <w:rPr>
          <w:rFonts w:eastAsia="Times New Roman" w:cs="Times New Roman"/>
          <w:lang w:eastAsia="tr-TR"/>
        </w:rPr>
        <w:t>İZMİR BİLİMPARK A.Ş.</w:t>
      </w:r>
    </w:p>
    <w:p w:rsidR="00B97090" w:rsidRPr="00EF76FB" w:rsidRDefault="00B97090" w:rsidP="00EF76FB">
      <w:pPr>
        <w:ind w:left="708"/>
        <w:rPr>
          <w:rFonts w:eastAsia="Times New Roman" w:cs="Times New Roman"/>
          <w:lang w:eastAsia="tr-TR"/>
        </w:rPr>
      </w:pPr>
      <w:proofErr w:type="spellStart"/>
      <w:r w:rsidRPr="00EF76FB">
        <w:rPr>
          <w:rFonts w:eastAsia="Times New Roman" w:cs="Times New Roman"/>
          <w:lang w:eastAsia="tr-TR"/>
        </w:rPr>
        <w:t>ideEGE</w:t>
      </w:r>
      <w:proofErr w:type="spellEnd"/>
      <w:r w:rsidRPr="00EF76FB">
        <w:rPr>
          <w:rFonts w:eastAsia="Times New Roman" w:cs="Times New Roman"/>
          <w:lang w:eastAsia="tr-TR"/>
        </w:rPr>
        <w:t>-TGB A.Ş.</w:t>
      </w:r>
    </w:p>
    <w:p w:rsidR="00B97090" w:rsidRPr="00EF76FB" w:rsidRDefault="00B97090" w:rsidP="00B97090">
      <w:pPr>
        <w:rPr>
          <w:rFonts w:eastAsia="Times New Roman" w:cs="Times New Roman"/>
          <w:lang w:eastAsia="tr-TR"/>
        </w:rPr>
      </w:pPr>
    </w:p>
    <w:p w:rsidR="00B97090" w:rsidRPr="00EF76FB" w:rsidRDefault="00B97090" w:rsidP="00EF76FB">
      <w:pPr>
        <w:pStyle w:val="ListeParagraf"/>
        <w:spacing w:after="0" w:line="300" w:lineRule="atLeast"/>
        <w:ind w:left="708"/>
        <w:rPr>
          <w:rFonts w:eastAsia="Times New Roman" w:cs="Times New Roman"/>
          <w:b/>
          <w:i/>
          <w:u w:val="single"/>
          <w:lang w:eastAsia="tr-TR"/>
        </w:rPr>
      </w:pPr>
      <w:proofErr w:type="spellStart"/>
      <w:r w:rsidRPr="00EF76FB">
        <w:rPr>
          <w:rFonts w:eastAsia="Times New Roman" w:cs="Times New Roman"/>
          <w:b/>
          <w:i/>
          <w:u w:val="single"/>
          <w:lang w:eastAsia="tr-TR"/>
        </w:rPr>
        <w:t>Biyoteknoloji</w:t>
      </w:r>
      <w:proofErr w:type="spellEnd"/>
      <w:r w:rsidRPr="00EF76FB">
        <w:rPr>
          <w:rFonts w:eastAsia="Times New Roman" w:cs="Times New Roman"/>
          <w:b/>
          <w:i/>
          <w:u w:val="single"/>
          <w:lang w:eastAsia="tr-TR"/>
        </w:rPr>
        <w:t xml:space="preserve"> Laboratuvarlarına Örnekler</w:t>
      </w:r>
    </w:p>
    <w:p w:rsidR="00B97090" w:rsidRPr="00EF76FB" w:rsidRDefault="00B97090" w:rsidP="00EF76FB">
      <w:pPr>
        <w:ind w:left="708"/>
        <w:rPr>
          <w:rFonts w:eastAsia="Times New Roman" w:cs="Times New Roman"/>
          <w:lang w:eastAsia="tr-TR"/>
        </w:rPr>
      </w:pPr>
      <w:r w:rsidRPr="00EF76FB">
        <w:rPr>
          <w:rFonts w:eastAsia="Times New Roman" w:cs="Times New Roman"/>
          <w:lang w:eastAsia="tr-TR"/>
        </w:rPr>
        <w:t>Uluslararası İzmir Biyotıp ve Genom Enstitüsü – İBG</w:t>
      </w:r>
    </w:p>
    <w:p w:rsidR="00B97090" w:rsidRPr="00EF76FB" w:rsidRDefault="00B97090" w:rsidP="00EF76FB">
      <w:pPr>
        <w:ind w:left="708"/>
        <w:rPr>
          <w:rFonts w:eastAsia="Times New Roman" w:cs="Times New Roman"/>
          <w:lang w:eastAsia="tr-TR"/>
        </w:rPr>
      </w:pPr>
      <w:proofErr w:type="spellStart"/>
      <w:r w:rsidRPr="00EF76FB">
        <w:rPr>
          <w:rFonts w:eastAsia="Times New Roman" w:cs="Times New Roman"/>
          <w:lang w:eastAsia="tr-TR"/>
        </w:rPr>
        <w:t>Biyoteknoloji</w:t>
      </w:r>
      <w:proofErr w:type="spellEnd"/>
      <w:r w:rsidRPr="00EF76FB">
        <w:rPr>
          <w:rFonts w:eastAsia="Times New Roman" w:cs="Times New Roman"/>
          <w:lang w:eastAsia="tr-TR"/>
        </w:rPr>
        <w:t xml:space="preserve"> ve </w:t>
      </w:r>
      <w:proofErr w:type="spellStart"/>
      <w:r w:rsidRPr="00EF76FB">
        <w:rPr>
          <w:rFonts w:eastAsia="Times New Roman" w:cs="Times New Roman"/>
          <w:lang w:eastAsia="tr-TR"/>
        </w:rPr>
        <w:t>Biyomühendislik</w:t>
      </w:r>
      <w:proofErr w:type="spellEnd"/>
      <w:r w:rsidRPr="00EF76FB">
        <w:rPr>
          <w:rFonts w:eastAsia="Times New Roman" w:cs="Times New Roman"/>
          <w:lang w:eastAsia="tr-TR"/>
        </w:rPr>
        <w:t xml:space="preserve"> Araştırma ve Uygulama Merkezi – BİOMER</w:t>
      </w:r>
    </w:p>
    <w:p w:rsidR="00B97090" w:rsidRPr="00EF76FB" w:rsidRDefault="00B97090" w:rsidP="00EF76FB">
      <w:pPr>
        <w:ind w:left="708"/>
        <w:rPr>
          <w:rFonts w:eastAsia="Times New Roman" w:cs="Times New Roman"/>
          <w:lang w:eastAsia="tr-TR"/>
        </w:rPr>
      </w:pPr>
      <w:r w:rsidRPr="00EF76FB">
        <w:rPr>
          <w:rFonts w:eastAsia="Times New Roman" w:cs="Times New Roman"/>
          <w:lang w:eastAsia="tr-TR"/>
        </w:rPr>
        <w:t xml:space="preserve">İlaç Geliştirme ve </w:t>
      </w:r>
      <w:proofErr w:type="spellStart"/>
      <w:r w:rsidRPr="00EF76FB">
        <w:rPr>
          <w:rFonts w:eastAsia="Times New Roman" w:cs="Times New Roman"/>
          <w:lang w:eastAsia="tr-TR"/>
        </w:rPr>
        <w:t>Farmakokinetik</w:t>
      </w:r>
      <w:proofErr w:type="spellEnd"/>
      <w:r w:rsidRPr="00EF76FB">
        <w:rPr>
          <w:rFonts w:eastAsia="Times New Roman" w:cs="Times New Roman"/>
          <w:lang w:eastAsia="tr-TR"/>
        </w:rPr>
        <w:t xml:space="preserve"> Araştırma-Uygulama Merkezi – ARGEFAR</w:t>
      </w:r>
    </w:p>
    <w:p w:rsidR="00B97090" w:rsidRPr="00EF76FB" w:rsidRDefault="00B97090" w:rsidP="00EF76FB">
      <w:pPr>
        <w:ind w:left="708"/>
        <w:rPr>
          <w:rFonts w:eastAsia="Times New Roman" w:cs="Times New Roman"/>
          <w:lang w:eastAsia="tr-TR"/>
        </w:rPr>
      </w:pPr>
      <w:proofErr w:type="spellStart"/>
      <w:r w:rsidRPr="00EF76FB">
        <w:rPr>
          <w:rFonts w:eastAsia="Times New Roman" w:cs="Times New Roman"/>
          <w:lang w:eastAsia="tr-TR"/>
        </w:rPr>
        <w:t>Farmasötik</w:t>
      </w:r>
      <w:proofErr w:type="spellEnd"/>
      <w:r w:rsidRPr="00EF76FB">
        <w:rPr>
          <w:rFonts w:eastAsia="Times New Roman" w:cs="Times New Roman"/>
          <w:lang w:eastAsia="tr-TR"/>
        </w:rPr>
        <w:t xml:space="preserve"> Bilimler Araştırma Laboratuvarı – FABAL </w:t>
      </w:r>
    </w:p>
    <w:p w:rsidR="00B97090" w:rsidRPr="00EF76FB" w:rsidRDefault="00B97090" w:rsidP="00EF76FB">
      <w:pPr>
        <w:ind w:left="708"/>
        <w:rPr>
          <w:rFonts w:eastAsia="Times New Roman" w:cs="Times New Roman"/>
          <w:lang w:eastAsia="tr-TR"/>
        </w:rPr>
      </w:pPr>
      <w:r w:rsidRPr="00EF76FB">
        <w:rPr>
          <w:rFonts w:eastAsia="Times New Roman" w:cs="Times New Roman"/>
          <w:lang w:eastAsia="tr-TR"/>
        </w:rPr>
        <w:t>Ege Üniversitesi Bilim ve Teknoloji Uygulama ve Araştırma Merkezi - EBİLTEM</w:t>
      </w:r>
    </w:p>
    <w:p w:rsidR="00B97090" w:rsidRPr="00EF76FB" w:rsidRDefault="00B97090" w:rsidP="00EF76FB">
      <w:pPr>
        <w:ind w:left="708"/>
        <w:rPr>
          <w:rFonts w:eastAsia="Times New Roman" w:cs="Times New Roman"/>
          <w:lang w:eastAsia="tr-TR"/>
        </w:rPr>
      </w:pPr>
      <w:r w:rsidRPr="00EF76FB">
        <w:rPr>
          <w:rFonts w:eastAsia="Times New Roman" w:cs="Times New Roman"/>
          <w:lang w:eastAsia="tr-TR"/>
        </w:rPr>
        <w:t>Elektronik Malzemeler Üretim ve Uygulama Merkezi – EMUM</w:t>
      </w:r>
    </w:p>
    <w:p w:rsidR="00B97090" w:rsidRPr="00EF76FB" w:rsidRDefault="00B97090" w:rsidP="00EF76FB">
      <w:pPr>
        <w:ind w:left="708"/>
        <w:rPr>
          <w:rFonts w:eastAsia="Times New Roman" w:cs="Times New Roman"/>
          <w:lang w:eastAsia="tr-TR"/>
        </w:rPr>
      </w:pPr>
      <w:r w:rsidRPr="00EF76FB">
        <w:rPr>
          <w:rFonts w:eastAsia="Times New Roman" w:cs="Times New Roman"/>
          <w:lang w:eastAsia="tr-TR"/>
        </w:rPr>
        <w:t>Malzeme Araştırma Merkezi – İYTE MAM</w:t>
      </w:r>
    </w:p>
    <w:p w:rsidR="000E7683" w:rsidRDefault="000E7683" w:rsidP="007B43A2">
      <w:pPr>
        <w:pStyle w:val="ListeParagraf"/>
        <w:spacing w:after="0" w:line="300" w:lineRule="atLeast"/>
        <w:ind w:left="708"/>
        <w:jc w:val="both"/>
        <w:rPr>
          <w:rFonts w:eastAsia="Times New Roman" w:cs="Times New Roman"/>
          <w:lang w:eastAsia="tr-TR"/>
        </w:rPr>
      </w:pPr>
    </w:p>
    <w:p w:rsidR="000E7683" w:rsidRDefault="000E7683" w:rsidP="007B43A2">
      <w:pPr>
        <w:pStyle w:val="ListeParagraf"/>
        <w:spacing w:after="0" w:line="300" w:lineRule="atLeast"/>
        <w:ind w:left="708"/>
        <w:jc w:val="both"/>
        <w:rPr>
          <w:rFonts w:eastAsia="Times New Roman" w:cs="Times New Roman"/>
          <w:lang w:eastAsia="tr-TR"/>
        </w:rPr>
      </w:pPr>
    </w:p>
    <w:p w:rsidR="005247ED" w:rsidRDefault="005247ED" w:rsidP="005247ED">
      <w:pPr>
        <w:spacing w:before="120"/>
        <w:jc w:val="both"/>
        <w:rPr>
          <w:szCs w:val="24"/>
        </w:rPr>
      </w:pPr>
    </w:p>
    <w:p w:rsidR="005247ED" w:rsidRPr="000E7683" w:rsidRDefault="005247ED" w:rsidP="007B43A2">
      <w:pPr>
        <w:pStyle w:val="ListeParagraf"/>
        <w:spacing w:after="0" w:line="300" w:lineRule="atLeast"/>
        <w:ind w:left="708"/>
        <w:jc w:val="both"/>
        <w:rPr>
          <w:rFonts w:eastAsia="Times New Roman" w:cs="Times New Roman"/>
          <w:sz w:val="28"/>
          <w:szCs w:val="28"/>
          <w:lang w:eastAsia="tr-TR"/>
        </w:rPr>
      </w:pPr>
    </w:p>
    <w:p w:rsidR="000E7683" w:rsidRDefault="000E7683" w:rsidP="007B43A2">
      <w:pPr>
        <w:pStyle w:val="ListeParagraf"/>
        <w:spacing w:after="0" w:line="300" w:lineRule="atLeast"/>
        <w:ind w:left="708"/>
        <w:jc w:val="both"/>
        <w:rPr>
          <w:rFonts w:eastAsia="Times New Roman" w:cs="Times New Roman"/>
          <w:lang w:eastAsia="tr-TR"/>
        </w:rPr>
      </w:pPr>
    </w:p>
    <w:p w:rsidR="00B62958" w:rsidRDefault="00B62958" w:rsidP="000E7683">
      <w:pPr>
        <w:pStyle w:val="ListeParagraf"/>
        <w:spacing w:after="0" w:line="300" w:lineRule="atLeast"/>
        <w:ind w:left="708"/>
        <w:jc w:val="center"/>
        <w:rPr>
          <w:rFonts w:eastAsia="Times New Roman" w:cs="Times New Roman"/>
          <w:b/>
          <w:sz w:val="40"/>
          <w:szCs w:val="40"/>
          <w:lang w:eastAsia="tr-TR"/>
        </w:rPr>
      </w:pPr>
    </w:p>
    <w:p w:rsidR="007B43A2" w:rsidRDefault="007B43A2" w:rsidP="0094126A">
      <w:pPr>
        <w:rPr>
          <w:b/>
          <w:bCs/>
          <w:color w:val="444444"/>
          <w:sz w:val="24"/>
          <w:szCs w:val="24"/>
        </w:rPr>
      </w:pPr>
    </w:p>
    <w:p w:rsidR="00B97090" w:rsidRDefault="00B97090">
      <w:pPr>
        <w:rPr>
          <w:b/>
          <w:bCs/>
          <w:color w:val="444444"/>
          <w:sz w:val="24"/>
          <w:szCs w:val="24"/>
        </w:rPr>
      </w:pPr>
      <w:r>
        <w:rPr>
          <w:b/>
          <w:bCs/>
          <w:color w:val="444444"/>
          <w:sz w:val="24"/>
          <w:szCs w:val="24"/>
        </w:rPr>
        <w:br w:type="page"/>
      </w:r>
    </w:p>
    <w:p w:rsidR="00221F44" w:rsidRPr="00B62958" w:rsidRDefault="00B62958" w:rsidP="00B62958">
      <w:pPr>
        <w:pStyle w:val="ListeParagraf"/>
        <w:numPr>
          <w:ilvl w:val="0"/>
          <w:numId w:val="20"/>
        </w:numPr>
        <w:ind w:left="284" w:hanging="284"/>
        <w:rPr>
          <w:color w:val="444444"/>
          <w:sz w:val="24"/>
          <w:szCs w:val="24"/>
        </w:rPr>
      </w:pPr>
      <w:r>
        <w:rPr>
          <w:b/>
          <w:bCs/>
          <w:color w:val="444444"/>
          <w:sz w:val="24"/>
          <w:szCs w:val="24"/>
        </w:rPr>
        <w:lastRenderedPageBreak/>
        <w:t>H</w:t>
      </w:r>
      <w:r w:rsidR="00221F44" w:rsidRPr="0094126A">
        <w:rPr>
          <w:b/>
          <w:bCs/>
          <w:color w:val="444444"/>
          <w:sz w:val="24"/>
          <w:szCs w:val="24"/>
        </w:rPr>
        <w:t>izmetlerimiz</w:t>
      </w:r>
    </w:p>
    <w:p w:rsidR="00B62958" w:rsidRPr="00B62958" w:rsidRDefault="00B62958" w:rsidP="00B62958">
      <w:pPr>
        <w:pStyle w:val="ListeParagraf"/>
        <w:ind w:left="284"/>
        <w:rPr>
          <w:color w:val="444444"/>
          <w:sz w:val="24"/>
          <w:szCs w:val="24"/>
        </w:rPr>
      </w:pPr>
    </w:p>
    <w:p w:rsidR="006E177E" w:rsidRDefault="006E177E" w:rsidP="00B62958">
      <w:pPr>
        <w:pStyle w:val="ListeParagraf"/>
        <w:numPr>
          <w:ilvl w:val="1"/>
          <w:numId w:val="20"/>
        </w:numPr>
        <w:ind w:left="993" w:hanging="284"/>
        <w:rPr>
          <w:rFonts w:eastAsia="Times New Roman" w:cs="Times New Roman"/>
          <w:lang w:eastAsia="tr-TR"/>
        </w:rPr>
      </w:pPr>
      <w:r w:rsidRPr="0094126A">
        <w:rPr>
          <w:rFonts w:eastAsia="Times New Roman" w:cs="Times New Roman"/>
          <w:lang w:eastAsia="tr-TR"/>
        </w:rPr>
        <w:t>AR-GE Desteği</w:t>
      </w:r>
    </w:p>
    <w:p w:rsidR="00AF27A2" w:rsidRPr="00B62958" w:rsidRDefault="00AF27A2" w:rsidP="00B62958">
      <w:pPr>
        <w:ind w:left="993"/>
        <w:jc w:val="both"/>
        <w:rPr>
          <w:rFonts w:eastAsia="Times New Roman" w:cs="Times New Roman"/>
          <w:i/>
          <w:sz w:val="20"/>
          <w:szCs w:val="20"/>
          <w:lang w:eastAsia="tr-TR"/>
        </w:rPr>
      </w:pPr>
      <w:r w:rsidRPr="00B62958">
        <w:rPr>
          <w:rFonts w:eastAsia="Times New Roman" w:cs="Times New Roman"/>
          <w:i/>
          <w:sz w:val="20"/>
          <w:szCs w:val="20"/>
          <w:lang w:eastAsia="tr-TR"/>
        </w:rPr>
        <w:t xml:space="preserve">Sağlık AR-GE ve </w:t>
      </w:r>
      <w:proofErr w:type="spellStart"/>
      <w:r w:rsidRPr="00B62958">
        <w:rPr>
          <w:rFonts w:eastAsia="Times New Roman" w:cs="Times New Roman"/>
          <w:i/>
          <w:sz w:val="20"/>
          <w:szCs w:val="20"/>
          <w:lang w:eastAsia="tr-TR"/>
        </w:rPr>
        <w:t>inovasyon</w:t>
      </w:r>
      <w:proofErr w:type="spellEnd"/>
      <w:r w:rsidRPr="00B62958">
        <w:rPr>
          <w:rFonts w:eastAsia="Times New Roman" w:cs="Times New Roman"/>
          <w:i/>
          <w:sz w:val="20"/>
          <w:szCs w:val="20"/>
          <w:lang w:eastAsia="tr-TR"/>
        </w:rPr>
        <w:t xml:space="preserve"> kapasitesinin arttırılması amacıyla yatırımcıları destekleyecek çözümler üreterek, sektörde ürün çeşitliliğin artmasına ve sanayicinin bu konuda sürecinin kolaylaştırılmasına ön ayak olmak üzere ulusal ve uluslararası sağlık konulu proje çağrılarına üniversite–sanayi işbirliği ile daha fazla sayıda proje gönderilmesi sağlanacaktır.</w:t>
      </w:r>
    </w:p>
    <w:p w:rsidR="00221F44" w:rsidRDefault="0094126A" w:rsidP="00B62958">
      <w:pPr>
        <w:pStyle w:val="ListeParagraf"/>
        <w:numPr>
          <w:ilvl w:val="1"/>
          <w:numId w:val="20"/>
        </w:numPr>
        <w:ind w:left="993" w:hanging="284"/>
        <w:rPr>
          <w:rFonts w:eastAsia="Times New Roman" w:cs="Times New Roman"/>
          <w:lang w:eastAsia="tr-TR"/>
        </w:rPr>
      </w:pPr>
      <w:r>
        <w:rPr>
          <w:rFonts w:eastAsia="Times New Roman" w:cs="Times New Roman"/>
          <w:lang w:eastAsia="tr-TR"/>
        </w:rPr>
        <w:t>Uluslararası “</w:t>
      </w:r>
      <w:proofErr w:type="spellStart"/>
      <w:r w:rsidR="00221F44" w:rsidRPr="0094126A">
        <w:rPr>
          <w:rFonts w:eastAsia="Times New Roman" w:cs="Times New Roman"/>
          <w:lang w:eastAsia="tr-TR"/>
        </w:rPr>
        <w:t>Soft</w:t>
      </w:r>
      <w:proofErr w:type="spellEnd"/>
      <w:r w:rsidR="00221F44" w:rsidRPr="0094126A">
        <w:rPr>
          <w:rFonts w:eastAsia="Times New Roman" w:cs="Times New Roman"/>
          <w:lang w:eastAsia="tr-TR"/>
        </w:rPr>
        <w:t xml:space="preserve"> </w:t>
      </w:r>
      <w:proofErr w:type="spellStart"/>
      <w:r w:rsidR="00221F44" w:rsidRPr="0094126A">
        <w:rPr>
          <w:rFonts w:eastAsia="Times New Roman" w:cs="Times New Roman"/>
          <w:lang w:eastAsia="tr-TR"/>
        </w:rPr>
        <w:t>Landing</w:t>
      </w:r>
      <w:proofErr w:type="spellEnd"/>
      <w:r>
        <w:rPr>
          <w:rFonts w:eastAsia="Times New Roman" w:cs="Times New Roman"/>
          <w:lang w:eastAsia="tr-TR"/>
        </w:rPr>
        <w:t>”</w:t>
      </w:r>
      <w:r w:rsidR="00221F44" w:rsidRPr="0094126A">
        <w:rPr>
          <w:rFonts w:eastAsia="Times New Roman" w:cs="Times New Roman"/>
          <w:lang w:eastAsia="tr-TR"/>
        </w:rPr>
        <w:t xml:space="preserve"> Desteği</w:t>
      </w:r>
    </w:p>
    <w:p w:rsidR="001708FB" w:rsidRPr="00B62958" w:rsidRDefault="002278DE" w:rsidP="00B62958">
      <w:pPr>
        <w:ind w:left="993"/>
        <w:jc w:val="both"/>
        <w:rPr>
          <w:rFonts w:eastAsia="Times New Roman" w:cs="Times New Roman"/>
          <w:i/>
          <w:sz w:val="20"/>
          <w:szCs w:val="20"/>
          <w:lang w:eastAsia="tr-TR"/>
        </w:rPr>
      </w:pPr>
      <w:r w:rsidRPr="00B62958">
        <w:rPr>
          <w:rFonts w:eastAsia="Times New Roman" w:cs="Times New Roman"/>
          <w:i/>
          <w:sz w:val="20"/>
          <w:szCs w:val="20"/>
          <w:lang w:eastAsia="tr-TR"/>
        </w:rPr>
        <w:t xml:space="preserve">Yabancı yatırımcı ve girişimcilerin İzmir ve ulusal süreçlere uyum </w:t>
      </w:r>
      <w:r w:rsidR="001708FB" w:rsidRPr="00B62958">
        <w:rPr>
          <w:rFonts w:eastAsia="Times New Roman" w:cs="Times New Roman"/>
          <w:i/>
          <w:sz w:val="20"/>
          <w:szCs w:val="20"/>
          <w:lang w:eastAsia="tr-TR"/>
        </w:rPr>
        <w:t>sağlamalarına</w:t>
      </w:r>
      <w:r w:rsidRPr="00B62958">
        <w:rPr>
          <w:rFonts w:eastAsia="Times New Roman" w:cs="Times New Roman"/>
          <w:i/>
          <w:sz w:val="20"/>
          <w:szCs w:val="20"/>
          <w:lang w:eastAsia="tr-TR"/>
        </w:rPr>
        <w:t xml:space="preserve"> destek olmak üzere </w:t>
      </w:r>
      <w:r w:rsidR="001708FB" w:rsidRPr="00B62958">
        <w:rPr>
          <w:rFonts w:eastAsia="Times New Roman" w:cs="Times New Roman"/>
          <w:i/>
          <w:sz w:val="20"/>
          <w:szCs w:val="20"/>
          <w:lang w:eastAsia="tr-TR"/>
        </w:rPr>
        <w:t xml:space="preserve">ulusal </w:t>
      </w:r>
      <w:r w:rsidRPr="00B62958">
        <w:rPr>
          <w:rFonts w:eastAsia="Times New Roman" w:cs="Times New Roman"/>
          <w:i/>
          <w:sz w:val="20"/>
          <w:szCs w:val="20"/>
          <w:lang w:eastAsia="tr-TR"/>
        </w:rPr>
        <w:t>yasal mevzuat ve yönetmelikler</w:t>
      </w:r>
      <w:r w:rsidR="001708FB" w:rsidRPr="00B62958">
        <w:rPr>
          <w:rFonts w:eastAsia="Times New Roman" w:cs="Times New Roman"/>
          <w:i/>
          <w:sz w:val="20"/>
          <w:szCs w:val="20"/>
          <w:lang w:eastAsia="tr-TR"/>
        </w:rPr>
        <w:t xml:space="preserve"> ile ilgili</w:t>
      </w:r>
      <w:r w:rsidRPr="00B62958">
        <w:rPr>
          <w:rFonts w:eastAsia="Times New Roman" w:cs="Times New Roman"/>
          <w:i/>
          <w:sz w:val="20"/>
          <w:szCs w:val="20"/>
          <w:lang w:eastAsia="tr-TR"/>
        </w:rPr>
        <w:t xml:space="preserve"> bilgilendirme, eğitim ve danışmanlık hizmetleri, vb. hizmetler sun</w:t>
      </w:r>
      <w:r w:rsidR="001708FB" w:rsidRPr="00B62958">
        <w:rPr>
          <w:rFonts w:eastAsia="Times New Roman" w:cs="Times New Roman"/>
          <w:i/>
          <w:sz w:val="20"/>
          <w:szCs w:val="20"/>
          <w:lang w:eastAsia="tr-TR"/>
        </w:rPr>
        <w:t>ulacaktır.</w:t>
      </w:r>
    </w:p>
    <w:p w:rsidR="00221F44" w:rsidRDefault="00221F44" w:rsidP="00B62958">
      <w:pPr>
        <w:pStyle w:val="ListeParagraf"/>
        <w:numPr>
          <w:ilvl w:val="1"/>
          <w:numId w:val="20"/>
        </w:numPr>
        <w:ind w:left="993" w:hanging="284"/>
        <w:rPr>
          <w:rFonts w:eastAsia="Times New Roman" w:cs="Times New Roman"/>
          <w:lang w:eastAsia="tr-TR"/>
        </w:rPr>
      </w:pPr>
      <w:r w:rsidRPr="0094126A">
        <w:rPr>
          <w:rFonts w:eastAsia="Times New Roman" w:cs="Times New Roman"/>
          <w:lang w:eastAsia="tr-TR"/>
        </w:rPr>
        <w:t>Pilot Üretim</w:t>
      </w:r>
      <w:r w:rsidR="00B23110">
        <w:rPr>
          <w:rFonts w:eastAsia="Times New Roman" w:cs="Times New Roman"/>
          <w:lang w:eastAsia="tr-TR"/>
        </w:rPr>
        <w:t xml:space="preserve"> Kolaylaştırıcı Birimi Hizmetleri</w:t>
      </w:r>
    </w:p>
    <w:p w:rsidR="000D54D5" w:rsidRPr="00B62958" w:rsidRDefault="002F59A7" w:rsidP="00B62958">
      <w:pPr>
        <w:ind w:left="993"/>
        <w:jc w:val="both"/>
        <w:rPr>
          <w:rFonts w:eastAsia="Times New Roman" w:cs="Times New Roman"/>
          <w:i/>
          <w:sz w:val="20"/>
          <w:szCs w:val="20"/>
          <w:lang w:eastAsia="tr-TR"/>
        </w:rPr>
      </w:pPr>
      <w:r w:rsidRPr="00B62958">
        <w:rPr>
          <w:rFonts w:eastAsia="Times New Roman" w:cs="Times New Roman"/>
          <w:i/>
          <w:sz w:val="20"/>
          <w:szCs w:val="20"/>
          <w:lang w:eastAsia="tr-TR"/>
        </w:rPr>
        <w:t>Özellikle</w:t>
      </w:r>
      <w:r w:rsidR="00B23110" w:rsidRPr="00B62958">
        <w:rPr>
          <w:rFonts w:eastAsia="Times New Roman" w:cs="Times New Roman"/>
          <w:i/>
          <w:sz w:val="20"/>
          <w:szCs w:val="20"/>
          <w:lang w:eastAsia="tr-TR"/>
        </w:rPr>
        <w:t>,</w:t>
      </w:r>
      <w:r w:rsidRPr="00B62958">
        <w:rPr>
          <w:rFonts w:eastAsia="Times New Roman" w:cs="Times New Roman"/>
          <w:i/>
          <w:sz w:val="20"/>
          <w:szCs w:val="20"/>
          <w:lang w:eastAsia="tr-TR"/>
        </w:rPr>
        <w:t xml:space="preserve"> yerli özel sektör ihtiyacına yanıt vermek üzere </w:t>
      </w:r>
      <w:proofErr w:type="spellStart"/>
      <w:r w:rsidRPr="00B62958">
        <w:rPr>
          <w:rFonts w:eastAsia="Times New Roman" w:cs="Times New Roman"/>
          <w:i/>
          <w:sz w:val="20"/>
          <w:szCs w:val="20"/>
          <w:lang w:eastAsia="tr-TR"/>
        </w:rPr>
        <w:t>biyobenzer</w:t>
      </w:r>
      <w:proofErr w:type="spellEnd"/>
      <w:r w:rsidRPr="00B62958">
        <w:rPr>
          <w:rFonts w:eastAsia="Times New Roman" w:cs="Times New Roman"/>
          <w:i/>
          <w:sz w:val="20"/>
          <w:szCs w:val="20"/>
          <w:lang w:eastAsia="tr-TR"/>
        </w:rPr>
        <w:t xml:space="preserve"> veya </w:t>
      </w:r>
      <w:proofErr w:type="spellStart"/>
      <w:r w:rsidRPr="00B62958">
        <w:rPr>
          <w:rFonts w:eastAsia="Times New Roman" w:cs="Times New Roman"/>
          <w:i/>
          <w:sz w:val="20"/>
          <w:szCs w:val="20"/>
          <w:lang w:eastAsia="tr-TR"/>
        </w:rPr>
        <w:t>orjinal</w:t>
      </w:r>
      <w:proofErr w:type="spellEnd"/>
      <w:r w:rsidRPr="00B62958">
        <w:rPr>
          <w:rFonts w:eastAsia="Times New Roman" w:cs="Times New Roman"/>
          <w:i/>
          <w:sz w:val="20"/>
          <w:szCs w:val="20"/>
          <w:lang w:eastAsia="tr-TR"/>
        </w:rPr>
        <w:t xml:space="preserve"> </w:t>
      </w:r>
      <w:proofErr w:type="spellStart"/>
      <w:r w:rsidRPr="00B62958">
        <w:rPr>
          <w:rFonts w:eastAsia="Times New Roman" w:cs="Times New Roman"/>
          <w:i/>
          <w:sz w:val="20"/>
          <w:szCs w:val="20"/>
          <w:lang w:eastAsia="tr-TR"/>
        </w:rPr>
        <w:t>biyoteknolojik</w:t>
      </w:r>
      <w:proofErr w:type="spellEnd"/>
      <w:r w:rsidRPr="00B62958">
        <w:rPr>
          <w:rFonts w:eastAsia="Times New Roman" w:cs="Times New Roman"/>
          <w:i/>
          <w:sz w:val="20"/>
          <w:szCs w:val="20"/>
          <w:lang w:eastAsia="tr-TR"/>
        </w:rPr>
        <w:t xml:space="preserve"> ilaçların (memeli hayvan hücresinde üretilenler) AR-GE, Master Hücre Bankası oluşturulması ve </w:t>
      </w:r>
      <w:proofErr w:type="spellStart"/>
      <w:r w:rsidRPr="00B62958">
        <w:rPr>
          <w:rFonts w:eastAsia="Times New Roman" w:cs="Times New Roman"/>
          <w:i/>
          <w:sz w:val="20"/>
          <w:szCs w:val="20"/>
          <w:lang w:eastAsia="tr-TR"/>
        </w:rPr>
        <w:t>cGMP</w:t>
      </w:r>
      <w:proofErr w:type="spellEnd"/>
      <w:r w:rsidRPr="00B62958">
        <w:rPr>
          <w:rFonts w:eastAsia="Times New Roman" w:cs="Times New Roman"/>
          <w:i/>
          <w:sz w:val="20"/>
          <w:szCs w:val="20"/>
          <w:lang w:eastAsia="tr-TR"/>
        </w:rPr>
        <w:t xml:space="preserve"> (</w:t>
      </w:r>
      <w:proofErr w:type="spellStart"/>
      <w:r w:rsidRPr="00B62958">
        <w:rPr>
          <w:rFonts w:eastAsia="Times New Roman" w:cs="Times New Roman"/>
          <w:i/>
          <w:sz w:val="20"/>
          <w:szCs w:val="20"/>
          <w:lang w:eastAsia="tr-TR"/>
        </w:rPr>
        <w:t>Current</w:t>
      </w:r>
      <w:proofErr w:type="spellEnd"/>
      <w:r w:rsidRPr="00B62958">
        <w:rPr>
          <w:rFonts w:eastAsia="Times New Roman" w:cs="Times New Roman"/>
          <w:i/>
          <w:sz w:val="20"/>
          <w:szCs w:val="20"/>
          <w:lang w:eastAsia="tr-TR"/>
        </w:rPr>
        <w:t xml:space="preserve"> </w:t>
      </w:r>
      <w:proofErr w:type="spellStart"/>
      <w:r w:rsidRPr="00B62958">
        <w:rPr>
          <w:rFonts w:eastAsia="Times New Roman" w:cs="Times New Roman"/>
          <w:i/>
          <w:sz w:val="20"/>
          <w:szCs w:val="20"/>
          <w:lang w:eastAsia="tr-TR"/>
        </w:rPr>
        <w:t>Good</w:t>
      </w:r>
      <w:proofErr w:type="spellEnd"/>
      <w:r w:rsidRPr="00B62958">
        <w:rPr>
          <w:rFonts w:eastAsia="Times New Roman" w:cs="Times New Roman"/>
          <w:i/>
          <w:sz w:val="20"/>
          <w:szCs w:val="20"/>
          <w:lang w:eastAsia="tr-TR"/>
        </w:rPr>
        <w:t xml:space="preserve"> </w:t>
      </w:r>
      <w:proofErr w:type="spellStart"/>
      <w:r w:rsidRPr="00B62958">
        <w:rPr>
          <w:rFonts w:eastAsia="Times New Roman" w:cs="Times New Roman"/>
          <w:i/>
          <w:sz w:val="20"/>
          <w:szCs w:val="20"/>
          <w:lang w:eastAsia="tr-TR"/>
        </w:rPr>
        <w:t>Manifacturing</w:t>
      </w:r>
      <w:proofErr w:type="spellEnd"/>
      <w:r w:rsidRPr="00B62958">
        <w:rPr>
          <w:rFonts w:eastAsia="Times New Roman" w:cs="Times New Roman"/>
          <w:i/>
          <w:sz w:val="20"/>
          <w:szCs w:val="20"/>
          <w:lang w:eastAsia="tr-TR"/>
        </w:rPr>
        <w:t xml:space="preserve"> </w:t>
      </w:r>
      <w:proofErr w:type="spellStart"/>
      <w:r w:rsidRPr="00B62958">
        <w:rPr>
          <w:rFonts w:eastAsia="Times New Roman" w:cs="Times New Roman"/>
          <w:i/>
          <w:sz w:val="20"/>
          <w:szCs w:val="20"/>
          <w:lang w:eastAsia="tr-TR"/>
        </w:rPr>
        <w:t>Practices</w:t>
      </w:r>
      <w:proofErr w:type="spellEnd"/>
      <w:r w:rsidRPr="00B62958">
        <w:rPr>
          <w:rFonts w:eastAsia="Times New Roman" w:cs="Times New Roman"/>
          <w:i/>
          <w:sz w:val="20"/>
          <w:szCs w:val="20"/>
          <w:lang w:eastAsia="tr-TR"/>
        </w:rPr>
        <w:t xml:space="preserve">) koşullarında Faz I klinik araştırmaları için yeterli miktar ve kalitede pilot </w:t>
      </w:r>
      <w:r w:rsidR="004274DE" w:rsidRPr="00B62958">
        <w:rPr>
          <w:rFonts w:eastAsia="Times New Roman" w:cs="Times New Roman"/>
          <w:i/>
          <w:sz w:val="20"/>
          <w:szCs w:val="20"/>
          <w:lang w:eastAsia="tr-TR"/>
        </w:rPr>
        <w:t xml:space="preserve">ürün </w:t>
      </w:r>
      <w:r w:rsidRPr="00B62958">
        <w:rPr>
          <w:rFonts w:eastAsia="Times New Roman" w:cs="Times New Roman"/>
          <w:i/>
          <w:sz w:val="20"/>
          <w:szCs w:val="20"/>
          <w:lang w:eastAsia="tr-TR"/>
        </w:rPr>
        <w:t xml:space="preserve">üretilmesini sağlayacak </w:t>
      </w:r>
      <w:r w:rsidR="005A7335" w:rsidRPr="00B62958">
        <w:rPr>
          <w:rFonts w:eastAsia="Times New Roman" w:cs="Times New Roman"/>
          <w:i/>
          <w:sz w:val="20"/>
          <w:szCs w:val="20"/>
          <w:lang w:eastAsia="tr-TR"/>
        </w:rPr>
        <w:t xml:space="preserve">çalışmalar </w:t>
      </w:r>
      <w:r w:rsidRPr="00B62958">
        <w:rPr>
          <w:rFonts w:eastAsia="Times New Roman" w:cs="Times New Roman"/>
          <w:i/>
          <w:sz w:val="20"/>
          <w:szCs w:val="20"/>
          <w:lang w:eastAsia="tr-TR"/>
        </w:rPr>
        <w:t>gerçekleş</w:t>
      </w:r>
      <w:r w:rsidR="005A7335" w:rsidRPr="00B62958">
        <w:rPr>
          <w:rFonts w:eastAsia="Times New Roman" w:cs="Times New Roman"/>
          <w:i/>
          <w:sz w:val="20"/>
          <w:szCs w:val="20"/>
          <w:lang w:eastAsia="tr-TR"/>
        </w:rPr>
        <w:t>tiril</w:t>
      </w:r>
      <w:r w:rsidRPr="00B62958">
        <w:rPr>
          <w:rFonts w:eastAsia="Times New Roman" w:cs="Times New Roman"/>
          <w:i/>
          <w:sz w:val="20"/>
          <w:szCs w:val="20"/>
          <w:lang w:eastAsia="tr-TR"/>
        </w:rPr>
        <w:t>ecektir.</w:t>
      </w:r>
      <w:r w:rsidR="004274DE" w:rsidRPr="00B62958">
        <w:rPr>
          <w:rFonts w:eastAsia="Times New Roman" w:cs="Times New Roman"/>
          <w:i/>
          <w:sz w:val="20"/>
          <w:szCs w:val="20"/>
          <w:lang w:eastAsia="tr-TR"/>
        </w:rPr>
        <w:t xml:space="preserve"> Pilot üretim birimi ile biyolojik ilaçlar konusunda yürütülen pilot üretim öncesi AR-GE faaliyetleri ile </w:t>
      </w:r>
      <w:proofErr w:type="spellStart"/>
      <w:r w:rsidR="004274DE" w:rsidRPr="00B62958">
        <w:rPr>
          <w:rFonts w:eastAsia="Times New Roman" w:cs="Times New Roman"/>
          <w:i/>
          <w:sz w:val="20"/>
          <w:szCs w:val="20"/>
          <w:lang w:eastAsia="tr-TR"/>
        </w:rPr>
        <w:t>endrüstriyel</w:t>
      </w:r>
      <w:proofErr w:type="spellEnd"/>
      <w:r w:rsidR="004274DE" w:rsidRPr="00B62958">
        <w:rPr>
          <w:rFonts w:eastAsia="Times New Roman" w:cs="Times New Roman"/>
          <w:i/>
          <w:sz w:val="20"/>
          <w:szCs w:val="20"/>
          <w:lang w:eastAsia="tr-TR"/>
        </w:rPr>
        <w:t xml:space="preserve"> üretim faaliyetleri arasında kritik bir köprü görevini üstlenecektir.</w:t>
      </w:r>
    </w:p>
    <w:p w:rsidR="00221F44" w:rsidRDefault="00221F44" w:rsidP="00B62958">
      <w:pPr>
        <w:pStyle w:val="ListeParagraf"/>
        <w:numPr>
          <w:ilvl w:val="1"/>
          <w:numId w:val="20"/>
        </w:numPr>
        <w:ind w:left="993" w:hanging="284"/>
        <w:rPr>
          <w:rFonts w:eastAsia="Times New Roman" w:cs="Times New Roman"/>
          <w:lang w:eastAsia="tr-TR"/>
        </w:rPr>
      </w:pPr>
      <w:r w:rsidRPr="0094126A">
        <w:rPr>
          <w:rFonts w:eastAsia="Times New Roman" w:cs="Times New Roman"/>
          <w:lang w:eastAsia="tr-TR"/>
        </w:rPr>
        <w:t>Proje Danışmanlıkları</w:t>
      </w:r>
    </w:p>
    <w:p w:rsidR="000D54D5" w:rsidRPr="00B62958" w:rsidRDefault="002F59A7" w:rsidP="00B62958">
      <w:pPr>
        <w:ind w:left="993"/>
        <w:jc w:val="both"/>
        <w:rPr>
          <w:rFonts w:eastAsia="Times New Roman" w:cs="Times New Roman"/>
          <w:i/>
          <w:sz w:val="20"/>
          <w:szCs w:val="20"/>
          <w:lang w:eastAsia="tr-TR"/>
        </w:rPr>
      </w:pPr>
      <w:r w:rsidRPr="00B62958">
        <w:rPr>
          <w:rFonts w:eastAsia="Times New Roman" w:cs="Times New Roman"/>
          <w:i/>
          <w:sz w:val="20"/>
          <w:szCs w:val="20"/>
          <w:lang w:eastAsia="tr-TR"/>
        </w:rPr>
        <w:t>DETTO işbirliğinde proje uzmanların</w:t>
      </w:r>
      <w:r w:rsidR="005A7335" w:rsidRPr="00B62958">
        <w:rPr>
          <w:rFonts w:eastAsia="Times New Roman" w:cs="Times New Roman"/>
          <w:i/>
          <w:sz w:val="20"/>
          <w:szCs w:val="20"/>
          <w:lang w:eastAsia="tr-TR"/>
        </w:rPr>
        <w:t xml:space="preserve">ca </w:t>
      </w:r>
      <w:r w:rsidRPr="00B62958">
        <w:rPr>
          <w:rFonts w:eastAsia="Times New Roman" w:cs="Times New Roman"/>
          <w:i/>
          <w:sz w:val="20"/>
          <w:szCs w:val="20"/>
          <w:lang w:eastAsia="tr-TR"/>
        </w:rPr>
        <w:t xml:space="preserve">sağlık teknolojileri alanında proje geliştirme desteği almak ve hibelere başvurmak isteyen kişilere destek </w:t>
      </w:r>
      <w:r w:rsidR="005A7335" w:rsidRPr="00B62958">
        <w:rPr>
          <w:rFonts w:eastAsia="Times New Roman" w:cs="Times New Roman"/>
          <w:i/>
          <w:sz w:val="20"/>
          <w:szCs w:val="20"/>
          <w:lang w:eastAsia="tr-TR"/>
        </w:rPr>
        <w:t>sağlana</w:t>
      </w:r>
      <w:r w:rsidRPr="00B62958">
        <w:rPr>
          <w:rFonts w:eastAsia="Times New Roman" w:cs="Times New Roman"/>
          <w:i/>
          <w:sz w:val="20"/>
          <w:szCs w:val="20"/>
          <w:lang w:eastAsia="tr-TR"/>
        </w:rPr>
        <w:t>cak</w:t>
      </w:r>
      <w:r w:rsidR="000008FA" w:rsidRPr="00B62958">
        <w:rPr>
          <w:rFonts w:eastAsia="Times New Roman" w:cs="Times New Roman"/>
          <w:i/>
          <w:sz w:val="20"/>
          <w:szCs w:val="20"/>
          <w:lang w:eastAsia="tr-TR"/>
        </w:rPr>
        <w:t>, ayrıca proje yürütme danışmanlığı yapılacak</w:t>
      </w:r>
      <w:r w:rsidRPr="00B62958">
        <w:rPr>
          <w:rFonts w:eastAsia="Times New Roman" w:cs="Times New Roman"/>
          <w:i/>
          <w:sz w:val="20"/>
          <w:szCs w:val="20"/>
          <w:lang w:eastAsia="tr-TR"/>
        </w:rPr>
        <w:t xml:space="preserve">tır. </w:t>
      </w:r>
    </w:p>
    <w:p w:rsidR="00221F44" w:rsidRDefault="00221F44" w:rsidP="00B62958">
      <w:pPr>
        <w:pStyle w:val="ListeParagraf"/>
        <w:numPr>
          <w:ilvl w:val="1"/>
          <w:numId w:val="20"/>
        </w:numPr>
        <w:ind w:left="993" w:hanging="284"/>
        <w:rPr>
          <w:rFonts w:eastAsia="Times New Roman" w:cs="Times New Roman"/>
          <w:lang w:eastAsia="tr-TR"/>
        </w:rPr>
      </w:pPr>
      <w:r w:rsidRPr="0094126A">
        <w:rPr>
          <w:rFonts w:eastAsia="Times New Roman" w:cs="Times New Roman"/>
          <w:lang w:eastAsia="tr-TR"/>
        </w:rPr>
        <w:t>FSMH Destekleri</w:t>
      </w:r>
    </w:p>
    <w:p w:rsidR="005A7335" w:rsidRPr="00B62958" w:rsidRDefault="002F59A7" w:rsidP="00B62958">
      <w:pPr>
        <w:ind w:left="993"/>
        <w:jc w:val="both"/>
        <w:rPr>
          <w:rFonts w:eastAsia="Times New Roman" w:cs="Times New Roman"/>
          <w:i/>
          <w:sz w:val="20"/>
          <w:szCs w:val="20"/>
          <w:lang w:eastAsia="tr-TR"/>
        </w:rPr>
      </w:pPr>
      <w:r w:rsidRPr="00B62958">
        <w:rPr>
          <w:rFonts w:eastAsia="Times New Roman" w:cs="Times New Roman"/>
          <w:i/>
          <w:sz w:val="20"/>
          <w:szCs w:val="20"/>
          <w:lang w:eastAsia="tr-TR"/>
        </w:rPr>
        <w:t>DETTO işbirliğinde konunun uzmanı kişiler</w:t>
      </w:r>
      <w:r w:rsidR="005A7335" w:rsidRPr="00B62958">
        <w:rPr>
          <w:rFonts w:eastAsia="Times New Roman" w:cs="Times New Roman"/>
          <w:i/>
          <w:sz w:val="20"/>
          <w:szCs w:val="20"/>
          <w:lang w:eastAsia="tr-TR"/>
        </w:rPr>
        <w:t xml:space="preserve">ce sağlık teknolojileri alanında FSMH </w:t>
      </w:r>
      <w:r w:rsidR="000008FA" w:rsidRPr="00B62958">
        <w:rPr>
          <w:rFonts w:eastAsia="Times New Roman" w:cs="Times New Roman"/>
          <w:i/>
          <w:sz w:val="20"/>
          <w:szCs w:val="20"/>
          <w:lang w:eastAsia="tr-TR"/>
        </w:rPr>
        <w:t xml:space="preserve">farkındalık arttırma ve bilgilendirme etkinlikleri düzenlenecek ve FSMH </w:t>
      </w:r>
      <w:r w:rsidR="005A7335" w:rsidRPr="00B62958">
        <w:rPr>
          <w:rFonts w:eastAsia="Times New Roman" w:cs="Times New Roman"/>
          <w:i/>
          <w:sz w:val="20"/>
          <w:szCs w:val="20"/>
          <w:lang w:eastAsia="tr-TR"/>
        </w:rPr>
        <w:t>deste</w:t>
      </w:r>
      <w:r w:rsidR="000008FA" w:rsidRPr="00B62958">
        <w:rPr>
          <w:rFonts w:eastAsia="Times New Roman" w:cs="Times New Roman"/>
          <w:i/>
          <w:sz w:val="20"/>
          <w:szCs w:val="20"/>
          <w:lang w:eastAsia="tr-TR"/>
        </w:rPr>
        <w:t>k programları gerçekleştirilecektir</w:t>
      </w:r>
      <w:r w:rsidR="005A7335" w:rsidRPr="00B62958">
        <w:rPr>
          <w:rFonts w:eastAsia="Times New Roman" w:cs="Times New Roman"/>
          <w:i/>
          <w:sz w:val="20"/>
          <w:szCs w:val="20"/>
          <w:lang w:eastAsia="tr-TR"/>
        </w:rPr>
        <w:t xml:space="preserve">. </w:t>
      </w:r>
    </w:p>
    <w:p w:rsidR="00221F44" w:rsidRDefault="004274DE" w:rsidP="00B62958">
      <w:pPr>
        <w:pStyle w:val="ListeParagraf"/>
        <w:numPr>
          <w:ilvl w:val="1"/>
          <w:numId w:val="20"/>
        </w:numPr>
        <w:ind w:left="993" w:hanging="284"/>
        <w:rPr>
          <w:rFonts w:eastAsia="Times New Roman" w:cs="Times New Roman"/>
          <w:lang w:eastAsia="tr-TR"/>
        </w:rPr>
      </w:pPr>
      <w:r w:rsidRPr="0094126A">
        <w:rPr>
          <w:rFonts w:eastAsia="Times New Roman" w:cs="Times New Roman"/>
          <w:lang w:eastAsia="tr-TR"/>
        </w:rPr>
        <w:t xml:space="preserve">Sağlık Teknolojileri Girişimcilik </w:t>
      </w:r>
      <w:r w:rsidR="00221F44" w:rsidRPr="0094126A">
        <w:rPr>
          <w:rFonts w:eastAsia="Times New Roman" w:cs="Times New Roman"/>
          <w:lang w:eastAsia="tr-TR"/>
        </w:rPr>
        <w:t xml:space="preserve">ve Şirketleşme </w:t>
      </w:r>
      <w:r w:rsidRPr="0094126A">
        <w:rPr>
          <w:rFonts w:eastAsia="Times New Roman" w:cs="Times New Roman"/>
          <w:lang w:eastAsia="tr-TR"/>
        </w:rPr>
        <w:t>Desteği</w:t>
      </w:r>
    </w:p>
    <w:p w:rsidR="000D54D5" w:rsidRDefault="00ED5DE6" w:rsidP="00B62958">
      <w:pPr>
        <w:spacing w:after="0" w:line="240" w:lineRule="auto"/>
        <w:ind w:left="993"/>
        <w:jc w:val="both"/>
        <w:rPr>
          <w:rFonts w:eastAsia="Times New Roman" w:cs="Times New Roman"/>
          <w:i/>
          <w:sz w:val="20"/>
          <w:szCs w:val="20"/>
          <w:lang w:eastAsia="tr-TR"/>
        </w:rPr>
      </w:pPr>
      <w:r w:rsidRPr="00B62958">
        <w:rPr>
          <w:rFonts w:eastAsia="Times New Roman" w:cs="Times New Roman"/>
          <w:i/>
          <w:sz w:val="20"/>
          <w:szCs w:val="20"/>
          <w:lang w:eastAsia="tr-TR"/>
        </w:rPr>
        <w:t>S</w:t>
      </w:r>
      <w:r w:rsidR="002F59A7" w:rsidRPr="00B62958">
        <w:rPr>
          <w:rFonts w:eastAsia="Times New Roman" w:cs="Times New Roman"/>
          <w:i/>
          <w:sz w:val="20"/>
          <w:szCs w:val="20"/>
          <w:lang w:eastAsia="tr-TR"/>
        </w:rPr>
        <w:t>ağlık teknolojileri alanında DETTO işbirliğinde konunun uzmanı kişiler</w:t>
      </w:r>
      <w:r w:rsidRPr="00B62958">
        <w:rPr>
          <w:rFonts w:eastAsia="Times New Roman" w:cs="Times New Roman"/>
          <w:i/>
          <w:sz w:val="20"/>
          <w:szCs w:val="20"/>
          <w:lang w:eastAsia="tr-TR"/>
        </w:rPr>
        <w:t>ce</w:t>
      </w:r>
      <w:r w:rsidR="002F59A7" w:rsidRPr="00B62958">
        <w:rPr>
          <w:rFonts w:eastAsia="Times New Roman" w:cs="Times New Roman"/>
          <w:i/>
          <w:sz w:val="20"/>
          <w:szCs w:val="20"/>
          <w:lang w:eastAsia="tr-TR"/>
        </w:rPr>
        <w:t xml:space="preserve"> ve ayrıca profesyonel şirketler</w:t>
      </w:r>
      <w:r w:rsidRPr="00B62958">
        <w:rPr>
          <w:rFonts w:eastAsia="Times New Roman" w:cs="Times New Roman"/>
          <w:i/>
          <w:sz w:val="20"/>
          <w:szCs w:val="20"/>
          <w:lang w:eastAsia="tr-TR"/>
        </w:rPr>
        <w:t xml:space="preserve"> tarafından şirketleşme ve girişimcilik konusunda destek verilecektir. </w:t>
      </w:r>
      <w:r w:rsidR="002F59A7" w:rsidRPr="00B62958">
        <w:rPr>
          <w:rFonts w:eastAsia="Times New Roman" w:cs="Times New Roman"/>
          <w:i/>
          <w:sz w:val="20"/>
          <w:szCs w:val="20"/>
          <w:lang w:eastAsia="tr-TR"/>
        </w:rPr>
        <w:t xml:space="preserve">Ayrıca girişimci ile yatırımcıyı bir araya getirecek toplantılar gerçekleştirilecektir. </w:t>
      </w:r>
    </w:p>
    <w:p w:rsidR="00B62958" w:rsidRPr="00B62958" w:rsidRDefault="00B62958" w:rsidP="00B62958">
      <w:pPr>
        <w:spacing w:after="0" w:line="240" w:lineRule="auto"/>
        <w:ind w:left="993"/>
        <w:jc w:val="both"/>
        <w:rPr>
          <w:rFonts w:eastAsia="Times New Roman" w:cs="Times New Roman"/>
          <w:i/>
          <w:sz w:val="20"/>
          <w:szCs w:val="20"/>
          <w:lang w:eastAsia="tr-TR"/>
        </w:rPr>
      </w:pPr>
    </w:p>
    <w:p w:rsidR="00221F44" w:rsidRPr="006E177E" w:rsidRDefault="006E177E" w:rsidP="00B62958">
      <w:pPr>
        <w:pStyle w:val="ListeParagraf"/>
        <w:numPr>
          <w:ilvl w:val="1"/>
          <w:numId w:val="20"/>
        </w:numPr>
        <w:ind w:left="993" w:hanging="284"/>
        <w:rPr>
          <w:rFonts w:ascii="Roboto" w:eastAsia="Times New Roman" w:hAnsi="Roboto" w:cs="Times New Roman"/>
          <w:sz w:val="24"/>
          <w:szCs w:val="24"/>
          <w:lang w:eastAsia="tr-TR"/>
        </w:rPr>
      </w:pPr>
      <w:r>
        <w:rPr>
          <w:rFonts w:eastAsia="Times New Roman" w:cs="Times New Roman"/>
          <w:lang w:eastAsia="tr-TR"/>
        </w:rPr>
        <w:t xml:space="preserve">Kalite Kontrol ve </w:t>
      </w:r>
      <w:r w:rsidR="00221F44" w:rsidRPr="0094126A">
        <w:rPr>
          <w:rFonts w:eastAsia="Times New Roman" w:cs="Times New Roman"/>
          <w:lang w:eastAsia="tr-TR"/>
        </w:rPr>
        <w:t>Sertifi</w:t>
      </w:r>
      <w:r>
        <w:rPr>
          <w:rFonts w:eastAsia="Times New Roman" w:cs="Times New Roman"/>
          <w:lang w:eastAsia="tr-TR"/>
        </w:rPr>
        <w:t>kasyon</w:t>
      </w:r>
      <w:r w:rsidR="00221F44">
        <w:t xml:space="preserve"> Laboratuvar</w:t>
      </w:r>
      <w:r w:rsidR="0094126A">
        <w:t xml:space="preserve"> Hizmetleri</w:t>
      </w:r>
    </w:p>
    <w:p w:rsidR="000D54D5" w:rsidRPr="00B62958" w:rsidRDefault="002F59A7" w:rsidP="00B62958">
      <w:pPr>
        <w:spacing w:after="0" w:line="240" w:lineRule="auto"/>
        <w:ind w:left="993"/>
        <w:jc w:val="both"/>
        <w:rPr>
          <w:rFonts w:eastAsia="Times New Roman" w:cs="Times New Roman"/>
          <w:i/>
          <w:sz w:val="20"/>
          <w:szCs w:val="20"/>
          <w:lang w:eastAsia="tr-TR"/>
        </w:rPr>
      </w:pPr>
      <w:proofErr w:type="spellStart"/>
      <w:proofErr w:type="gramStart"/>
      <w:r w:rsidRPr="00B62958">
        <w:rPr>
          <w:rFonts w:eastAsia="Times New Roman" w:cs="Times New Roman"/>
          <w:i/>
          <w:sz w:val="20"/>
          <w:szCs w:val="20"/>
          <w:lang w:eastAsia="tr-TR"/>
        </w:rPr>
        <w:t>Biyomalzeme</w:t>
      </w:r>
      <w:proofErr w:type="spellEnd"/>
      <w:r w:rsidRPr="00B62958">
        <w:rPr>
          <w:rFonts w:eastAsia="Times New Roman" w:cs="Times New Roman"/>
          <w:i/>
          <w:sz w:val="20"/>
          <w:szCs w:val="20"/>
          <w:lang w:eastAsia="tr-TR"/>
        </w:rPr>
        <w:t xml:space="preserve"> , </w:t>
      </w:r>
      <w:proofErr w:type="spellStart"/>
      <w:r w:rsidRPr="00B62958">
        <w:rPr>
          <w:rFonts w:eastAsia="Times New Roman" w:cs="Times New Roman"/>
          <w:i/>
          <w:sz w:val="20"/>
          <w:szCs w:val="20"/>
          <w:lang w:eastAsia="tr-TR"/>
        </w:rPr>
        <w:t>Biyoteknolojik</w:t>
      </w:r>
      <w:proofErr w:type="spellEnd"/>
      <w:proofErr w:type="gramEnd"/>
      <w:r w:rsidRPr="00B62958">
        <w:rPr>
          <w:rFonts w:eastAsia="Times New Roman" w:cs="Times New Roman"/>
          <w:i/>
          <w:sz w:val="20"/>
          <w:szCs w:val="20"/>
          <w:lang w:eastAsia="tr-TR"/>
        </w:rPr>
        <w:t xml:space="preserve"> ilaç, Tıbbi Malzeme ve Tıbbi Cihaz iç</w:t>
      </w:r>
      <w:r w:rsidR="006E177E" w:rsidRPr="00B62958">
        <w:rPr>
          <w:rFonts w:eastAsia="Times New Roman" w:cs="Times New Roman"/>
          <w:i/>
          <w:sz w:val="20"/>
          <w:szCs w:val="20"/>
          <w:lang w:eastAsia="tr-TR"/>
        </w:rPr>
        <w:t xml:space="preserve">in gerekli olan akredite ve </w:t>
      </w:r>
      <w:proofErr w:type="spellStart"/>
      <w:r w:rsidR="006E177E" w:rsidRPr="00B62958">
        <w:rPr>
          <w:rFonts w:eastAsia="Times New Roman" w:cs="Times New Roman"/>
          <w:i/>
          <w:sz w:val="20"/>
          <w:szCs w:val="20"/>
          <w:lang w:eastAsia="tr-TR"/>
        </w:rPr>
        <w:t>non</w:t>
      </w:r>
      <w:proofErr w:type="spellEnd"/>
      <w:r w:rsidR="006E177E" w:rsidRPr="00B62958">
        <w:rPr>
          <w:rFonts w:eastAsia="Times New Roman" w:cs="Times New Roman"/>
          <w:i/>
          <w:sz w:val="20"/>
          <w:szCs w:val="20"/>
          <w:lang w:eastAsia="tr-TR"/>
        </w:rPr>
        <w:t>-</w:t>
      </w:r>
      <w:r w:rsidRPr="00B62958">
        <w:rPr>
          <w:rFonts w:eastAsia="Times New Roman" w:cs="Times New Roman"/>
          <w:i/>
          <w:sz w:val="20"/>
          <w:szCs w:val="20"/>
          <w:lang w:eastAsia="tr-TR"/>
        </w:rPr>
        <w:t xml:space="preserve">akredite testlerin yapılabildiği tam donanımlı, </w:t>
      </w:r>
      <w:proofErr w:type="spellStart"/>
      <w:r w:rsidRPr="00B62958">
        <w:rPr>
          <w:rFonts w:eastAsia="Times New Roman" w:cs="Times New Roman"/>
          <w:i/>
          <w:sz w:val="20"/>
          <w:szCs w:val="20"/>
          <w:lang w:eastAsia="tr-TR"/>
        </w:rPr>
        <w:t>Biyouyumluk</w:t>
      </w:r>
      <w:proofErr w:type="spellEnd"/>
      <w:r w:rsidRPr="00B62958">
        <w:rPr>
          <w:rFonts w:eastAsia="Times New Roman" w:cs="Times New Roman"/>
          <w:i/>
          <w:sz w:val="20"/>
          <w:szCs w:val="20"/>
          <w:lang w:eastAsia="tr-TR"/>
        </w:rPr>
        <w:t xml:space="preserve">, Kalite Kontrol, Kalibrasyon, </w:t>
      </w:r>
      <w:proofErr w:type="spellStart"/>
      <w:r w:rsidRPr="00B62958">
        <w:rPr>
          <w:rFonts w:eastAsia="Times New Roman" w:cs="Times New Roman"/>
          <w:i/>
          <w:sz w:val="20"/>
          <w:szCs w:val="20"/>
          <w:lang w:eastAsia="tr-TR"/>
        </w:rPr>
        <w:t>Biyosimülasyon</w:t>
      </w:r>
      <w:proofErr w:type="spellEnd"/>
      <w:r w:rsidRPr="00B62958">
        <w:rPr>
          <w:rFonts w:eastAsia="Times New Roman" w:cs="Times New Roman"/>
          <w:i/>
          <w:sz w:val="20"/>
          <w:szCs w:val="20"/>
          <w:lang w:eastAsia="tr-TR"/>
        </w:rPr>
        <w:t xml:space="preserve"> Laboratuvarları kurulacaktır. </w:t>
      </w:r>
      <w:r w:rsidR="006E177E" w:rsidRPr="00B62958">
        <w:rPr>
          <w:rFonts w:eastAsia="Times New Roman" w:cs="Times New Roman"/>
          <w:i/>
          <w:sz w:val="20"/>
          <w:szCs w:val="20"/>
          <w:lang w:eastAsia="tr-TR"/>
        </w:rPr>
        <w:t>S</w:t>
      </w:r>
      <w:r w:rsidRPr="00B62958">
        <w:rPr>
          <w:rFonts w:eastAsia="Times New Roman" w:cs="Times New Roman"/>
          <w:i/>
          <w:sz w:val="20"/>
          <w:szCs w:val="20"/>
          <w:lang w:eastAsia="tr-TR"/>
        </w:rPr>
        <w:t xml:space="preserve">ağlıkta tek durak kavramının </w:t>
      </w:r>
      <w:r w:rsidR="006E177E" w:rsidRPr="00B62958">
        <w:rPr>
          <w:rFonts w:eastAsia="Times New Roman" w:cs="Times New Roman"/>
          <w:i/>
          <w:sz w:val="20"/>
          <w:szCs w:val="20"/>
          <w:lang w:eastAsia="tr-TR"/>
        </w:rPr>
        <w:t>gereği olarak</w:t>
      </w:r>
      <w:r w:rsidRPr="00B62958">
        <w:rPr>
          <w:rFonts w:eastAsia="Times New Roman" w:cs="Times New Roman"/>
          <w:i/>
          <w:sz w:val="20"/>
          <w:szCs w:val="20"/>
          <w:lang w:eastAsia="tr-TR"/>
        </w:rPr>
        <w:t xml:space="preserve"> sektörün ve akademinin ihtiyaç duyduğu test ve analizler yapıl</w:t>
      </w:r>
      <w:r w:rsidR="006E177E" w:rsidRPr="00B62958">
        <w:rPr>
          <w:rFonts w:eastAsia="Times New Roman" w:cs="Times New Roman"/>
          <w:i/>
          <w:sz w:val="20"/>
          <w:szCs w:val="20"/>
          <w:lang w:eastAsia="tr-TR"/>
        </w:rPr>
        <w:t>acaktır</w:t>
      </w:r>
      <w:r w:rsidRPr="00B62958">
        <w:rPr>
          <w:rFonts w:eastAsia="Times New Roman" w:cs="Times New Roman"/>
          <w:i/>
          <w:sz w:val="20"/>
          <w:szCs w:val="20"/>
          <w:lang w:eastAsia="tr-TR"/>
        </w:rPr>
        <w:t xml:space="preserve">.  </w:t>
      </w:r>
    </w:p>
    <w:p w:rsidR="006E177E" w:rsidRDefault="006E177E" w:rsidP="006E177E">
      <w:pPr>
        <w:pStyle w:val="ListeParagraf"/>
        <w:spacing w:after="0" w:line="240" w:lineRule="auto"/>
        <w:ind w:left="1776"/>
        <w:rPr>
          <w:rFonts w:ascii="Roboto" w:eastAsia="Times New Roman" w:hAnsi="Roboto" w:cs="Times New Roman"/>
          <w:sz w:val="24"/>
          <w:szCs w:val="24"/>
          <w:lang w:eastAsia="tr-TR"/>
        </w:rPr>
      </w:pPr>
    </w:p>
    <w:p w:rsidR="003B11E8" w:rsidRDefault="003B11E8">
      <w:pPr>
        <w:rPr>
          <w:b/>
          <w:sz w:val="24"/>
          <w:szCs w:val="24"/>
        </w:rPr>
      </w:pPr>
      <w:r>
        <w:rPr>
          <w:b/>
          <w:sz w:val="24"/>
          <w:szCs w:val="24"/>
        </w:rPr>
        <w:br w:type="page"/>
      </w:r>
    </w:p>
    <w:p w:rsidR="003B11E8" w:rsidRDefault="003B11E8" w:rsidP="003B11E8">
      <w:pPr>
        <w:pStyle w:val="ListeParagraf"/>
        <w:numPr>
          <w:ilvl w:val="0"/>
          <w:numId w:val="20"/>
        </w:numPr>
        <w:ind w:left="284" w:hanging="284"/>
        <w:rPr>
          <w:b/>
          <w:sz w:val="24"/>
          <w:szCs w:val="24"/>
        </w:rPr>
      </w:pPr>
      <w:r>
        <w:rPr>
          <w:b/>
          <w:sz w:val="24"/>
          <w:szCs w:val="24"/>
        </w:rPr>
        <w:lastRenderedPageBreak/>
        <w:t>Haberler</w:t>
      </w:r>
    </w:p>
    <w:p w:rsidR="003B11E8" w:rsidRDefault="003B11E8" w:rsidP="003B11E8">
      <w:pPr>
        <w:pStyle w:val="ListeParagraf"/>
        <w:ind w:left="284"/>
        <w:rPr>
          <w:b/>
          <w:sz w:val="24"/>
          <w:szCs w:val="24"/>
        </w:rPr>
      </w:pPr>
    </w:p>
    <w:p w:rsidR="003B11E8" w:rsidRDefault="003B11E8" w:rsidP="003B11E8">
      <w:pPr>
        <w:pStyle w:val="ListeParagraf"/>
        <w:ind w:left="284"/>
        <w:rPr>
          <w:b/>
          <w:sz w:val="24"/>
          <w:szCs w:val="24"/>
        </w:rPr>
      </w:pPr>
      <w:r>
        <w:rPr>
          <w:b/>
          <w:noProof/>
          <w:sz w:val="24"/>
          <w:szCs w:val="24"/>
          <w:lang w:eastAsia="tr-TR"/>
        </w:rPr>
        <w:drawing>
          <wp:inline distT="0" distB="0" distL="0" distR="0">
            <wp:extent cx="5760720" cy="510921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zmir imza toreni_davetiye.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5109210"/>
                    </a:xfrm>
                    <a:prstGeom prst="rect">
                      <a:avLst/>
                    </a:prstGeom>
                  </pic:spPr>
                </pic:pic>
              </a:graphicData>
            </a:graphic>
          </wp:inline>
        </w:drawing>
      </w:r>
    </w:p>
    <w:p w:rsidR="003B11E8" w:rsidRDefault="003B11E8" w:rsidP="006E177E">
      <w:pPr>
        <w:pStyle w:val="ListeParagraf"/>
        <w:spacing w:after="0" w:line="240" w:lineRule="auto"/>
        <w:ind w:left="1776"/>
        <w:rPr>
          <w:rFonts w:ascii="Roboto" w:eastAsia="Times New Roman" w:hAnsi="Roboto" w:cs="Times New Roman"/>
          <w:sz w:val="24"/>
          <w:szCs w:val="24"/>
          <w:lang w:eastAsia="tr-TR"/>
        </w:rPr>
      </w:pPr>
    </w:p>
    <w:p w:rsidR="004274DE" w:rsidRPr="00D20874" w:rsidRDefault="00D20874" w:rsidP="00D20874">
      <w:pPr>
        <w:pStyle w:val="ListeParagraf"/>
        <w:numPr>
          <w:ilvl w:val="0"/>
          <w:numId w:val="20"/>
        </w:numPr>
        <w:ind w:left="284" w:hanging="284"/>
        <w:rPr>
          <w:b/>
          <w:sz w:val="24"/>
          <w:szCs w:val="24"/>
        </w:rPr>
      </w:pPr>
      <w:r>
        <w:rPr>
          <w:b/>
          <w:sz w:val="24"/>
          <w:szCs w:val="24"/>
        </w:rPr>
        <w:t>İletişim</w:t>
      </w:r>
      <w:bookmarkStart w:id="1" w:name="_GoBack"/>
      <w:bookmarkEnd w:id="1"/>
    </w:p>
    <w:sectPr w:rsidR="004274DE" w:rsidRPr="00D208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MetaPro-Normal">
    <w:panose1 w:val="00000000000000000000"/>
    <w:charset w:val="A2"/>
    <w:family w:val="swiss"/>
    <w:notTrueType/>
    <w:pitch w:val="default"/>
    <w:sig w:usb0="00000005" w:usb1="00000000" w:usb2="00000000" w:usb3="00000000" w:csb0="00000010"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1A00"/>
    <w:multiLevelType w:val="hybridMultilevel"/>
    <w:tmpl w:val="609E2858"/>
    <w:lvl w:ilvl="0" w:tplc="452E8C24">
      <w:start w:val="1"/>
      <w:numFmt w:val="bullet"/>
      <w:lvlText w:val="•"/>
      <w:lvlJc w:val="left"/>
      <w:pPr>
        <w:tabs>
          <w:tab w:val="num" w:pos="720"/>
        </w:tabs>
        <w:ind w:left="720" w:hanging="360"/>
      </w:pPr>
      <w:rPr>
        <w:rFonts w:ascii="Times New Roman" w:hAnsi="Times New Roman" w:hint="default"/>
      </w:rPr>
    </w:lvl>
    <w:lvl w:ilvl="1" w:tplc="C1D45E06" w:tentative="1">
      <w:start w:val="1"/>
      <w:numFmt w:val="bullet"/>
      <w:lvlText w:val="•"/>
      <w:lvlJc w:val="left"/>
      <w:pPr>
        <w:tabs>
          <w:tab w:val="num" w:pos="1440"/>
        </w:tabs>
        <w:ind w:left="1440" w:hanging="360"/>
      </w:pPr>
      <w:rPr>
        <w:rFonts w:ascii="Times New Roman" w:hAnsi="Times New Roman" w:hint="default"/>
      </w:rPr>
    </w:lvl>
    <w:lvl w:ilvl="2" w:tplc="A47834C6" w:tentative="1">
      <w:start w:val="1"/>
      <w:numFmt w:val="bullet"/>
      <w:lvlText w:val="•"/>
      <w:lvlJc w:val="left"/>
      <w:pPr>
        <w:tabs>
          <w:tab w:val="num" w:pos="2160"/>
        </w:tabs>
        <w:ind w:left="2160" w:hanging="360"/>
      </w:pPr>
      <w:rPr>
        <w:rFonts w:ascii="Times New Roman" w:hAnsi="Times New Roman" w:hint="default"/>
      </w:rPr>
    </w:lvl>
    <w:lvl w:ilvl="3" w:tplc="FA309884" w:tentative="1">
      <w:start w:val="1"/>
      <w:numFmt w:val="bullet"/>
      <w:lvlText w:val="•"/>
      <w:lvlJc w:val="left"/>
      <w:pPr>
        <w:tabs>
          <w:tab w:val="num" w:pos="2880"/>
        </w:tabs>
        <w:ind w:left="2880" w:hanging="360"/>
      </w:pPr>
      <w:rPr>
        <w:rFonts w:ascii="Times New Roman" w:hAnsi="Times New Roman" w:hint="default"/>
      </w:rPr>
    </w:lvl>
    <w:lvl w:ilvl="4" w:tplc="9E1E6F2A" w:tentative="1">
      <w:start w:val="1"/>
      <w:numFmt w:val="bullet"/>
      <w:lvlText w:val="•"/>
      <w:lvlJc w:val="left"/>
      <w:pPr>
        <w:tabs>
          <w:tab w:val="num" w:pos="3600"/>
        </w:tabs>
        <w:ind w:left="3600" w:hanging="360"/>
      </w:pPr>
      <w:rPr>
        <w:rFonts w:ascii="Times New Roman" w:hAnsi="Times New Roman" w:hint="default"/>
      </w:rPr>
    </w:lvl>
    <w:lvl w:ilvl="5" w:tplc="0AFA577C" w:tentative="1">
      <w:start w:val="1"/>
      <w:numFmt w:val="bullet"/>
      <w:lvlText w:val="•"/>
      <w:lvlJc w:val="left"/>
      <w:pPr>
        <w:tabs>
          <w:tab w:val="num" w:pos="4320"/>
        </w:tabs>
        <w:ind w:left="4320" w:hanging="360"/>
      </w:pPr>
      <w:rPr>
        <w:rFonts w:ascii="Times New Roman" w:hAnsi="Times New Roman" w:hint="default"/>
      </w:rPr>
    </w:lvl>
    <w:lvl w:ilvl="6" w:tplc="B1DCBBC0" w:tentative="1">
      <w:start w:val="1"/>
      <w:numFmt w:val="bullet"/>
      <w:lvlText w:val="•"/>
      <w:lvlJc w:val="left"/>
      <w:pPr>
        <w:tabs>
          <w:tab w:val="num" w:pos="5040"/>
        </w:tabs>
        <w:ind w:left="5040" w:hanging="360"/>
      </w:pPr>
      <w:rPr>
        <w:rFonts w:ascii="Times New Roman" w:hAnsi="Times New Roman" w:hint="default"/>
      </w:rPr>
    </w:lvl>
    <w:lvl w:ilvl="7" w:tplc="4D843BE0" w:tentative="1">
      <w:start w:val="1"/>
      <w:numFmt w:val="bullet"/>
      <w:lvlText w:val="•"/>
      <w:lvlJc w:val="left"/>
      <w:pPr>
        <w:tabs>
          <w:tab w:val="num" w:pos="5760"/>
        </w:tabs>
        <w:ind w:left="5760" w:hanging="360"/>
      </w:pPr>
      <w:rPr>
        <w:rFonts w:ascii="Times New Roman" w:hAnsi="Times New Roman" w:hint="default"/>
      </w:rPr>
    </w:lvl>
    <w:lvl w:ilvl="8" w:tplc="80E082A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873899"/>
    <w:multiLevelType w:val="multilevel"/>
    <w:tmpl w:val="ED64DA42"/>
    <w:lvl w:ilvl="0">
      <w:start w:val="1"/>
      <w:numFmt w:val="decimal"/>
      <w:lvlText w:val="%1."/>
      <w:lvlJc w:val="left"/>
      <w:pPr>
        <w:tabs>
          <w:tab w:val="num" w:pos="454"/>
        </w:tabs>
        <w:ind w:left="454" w:hanging="454"/>
      </w:pPr>
      <w:rPr>
        <w:rFonts w:hint="default"/>
      </w:rPr>
    </w:lvl>
    <w:lvl w:ilvl="1">
      <w:start w:val="1"/>
      <w:numFmt w:val="decimal"/>
      <w:isLgl/>
      <w:lvlText w:val="1.%2"/>
      <w:lvlJc w:val="left"/>
      <w:pPr>
        <w:tabs>
          <w:tab w:val="num" w:pos="454"/>
        </w:tabs>
        <w:ind w:left="454" w:hanging="454"/>
      </w:pPr>
      <w:rPr>
        <w:rFonts w:hint="default"/>
        <w:b/>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
    <w:nsid w:val="09B169A6"/>
    <w:multiLevelType w:val="hybridMultilevel"/>
    <w:tmpl w:val="8FFAE05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nsid w:val="138B6286"/>
    <w:multiLevelType w:val="hybridMultilevel"/>
    <w:tmpl w:val="0F1AD5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5B6297E"/>
    <w:multiLevelType w:val="hybridMultilevel"/>
    <w:tmpl w:val="28187DD2"/>
    <w:lvl w:ilvl="0" w:tplc="633C89E0">
      <w:start w:val="1"/>
      <w:numFmt w:val="bullet"/>
      <w:lvlText w:val="•"/>
      <w:lvlJc w:val="left"/>
      <w:pPr>
        <w:tabs>
          <w:tab w:val="num" w:pos="720"/>
        </w:tabs>
        <w:ind w:left="720" w:hanging="360"/>
      </w:pPr>
      <w:rPr>
        <w:rFonts w:ascii="Times New Roman" w:hAnsi="Times New Roman" w:hint="default"/>
      </w:rPr>
    </w:lvl>
    <w:lvl w:ilvl="1" w:tplc="BD7A6784" w:tentative="1">
      <w:start w:val="1"/>
      <w:numFmt w:val="bullet"/>
      <w:lvlText w:val="•"/>
      <w:lvlJc w:val="left"/>
      <w:pPr>
        <w:tabs>
          <w:tab w:val="num" w:pos="1440"/>
        </w:tabs>
        <w:ind w:left="1440" w:hanging="360"/>
      </w:pPr>
      <w:rPr>
        <w:rFonts w:ascii="Times New Roman" w:hAnsi="Times New Roman" w:hint="default"/>
      </w:rPr>
    </w:lvl>
    <w:lvl w:ilvl="2" w:tplc="975667E2" w:tentative="1">
      <w:start w:val="1"/>
      <w:numFmt w:val="bullet"/>
      <w:lvlText w:val="•"/>
      <w:lvlJc w:val="left"/>
      <w:pPr>
        <w:tabs>
          <w:tab w:val="num" w:pos="2160"/>
        </w:tabs>
        <w:ind w:left="2160" w:hanging="360"/>
      </w:pPr>
      <w:rPr>
        <w:rFonts w:ascii="Times New Roman" w:hAnsi="Times New Roman" w:hint="default"/>
      </w:rPr>
    </w:lvl>
    <w:lvl w:ilvl="3" w:tplc="BFD4B76E" w:tentative="1">
      <w:start w:val="1"/>
      <w:numFmt w:val="bullet"/>
      <w:lvlText w:val="•"/>
      <w:lvlJc w:val="left"/>
      <w:pPr>
        <w:tabs>
          <w:tab w:val="num" w:pos="2880"/>
        </w:tabs>
        <w:ind w:left="2880" w:hanging="360"/>
      </w:pPr>
      <w:rPr>
        <w:rFonts w:ascii="Times New Roman" w:hAnsi="Times New Roman" w:hint="default"/>
      </w:rPr>
    </w:lvl>
    <w:lvl w:ilvl="4" w:tplc="A39E5D0A" w:tentative="1">
      <w:start w:val="1"/>
      <w:numFmt w:val="bullet"/>
      <w:lvlText w:val="•"/>
      <w:lvlJc w:val="left"/>
      <w:pPr>
        <w:tabs>
          <w:tab w:val="num" w:pos="3600"/>
        </w:tabs>
        <w:ind w:left="3600" w:hanging="360"/>
      </w:pPr>
      <w:rPr>
        <w:rFonts w:ascii="Times New Roman" w:hAnsi="Times New Roman" w:hint="default"/>
      </w:rPr>
    </w:lvl>
    <w:lvl w:ilvl="5" w:tplc="DF8C9E0A" w:tentative="1">
      <w:start w:val="1"/>
      <w:numFmt w:val="bullet"/>
      <w:lvlText w:val="•"/>
      <w:lvlJc w:val="left"/>
      <w:pPr>
        <w:tabs>
          <w:tab w:val="num" w:pos="4320"/>
        </w:tabs>
        <w:ind w:left="4320" w:hanging="360"/>
      </w:pPr>
      <w:rPr>
        <w:rFonts w:ascii="Times New Roman" w:hAnsi="Times New Roman" w:hint="default"/>
      </w:rPr>
    </w:lvl>
    <w:lvl w:ilvl="6" w:tplc="93FCC7B8" w:tentative="1">
      <w:start w:val="1"/>
      <w:numFmt w:val="bullet"/>
      <w:lvlText w:val="•"/>
      <w:lvlJc w:val="left"/>
      <w:pPr>
        <w:tabs>
          <w:tab w:val="num" w:pos="5040"/>
        </w:tabs>
        <w:ind w:left="5040" w:hanging="360"/>
      </w:pPr>
      <w:rPr>
        <w:rFonts w:ascii="Times New Roman" w:hAnsi="Times New Roman" w:hint="default"/>
      </w:rPr>
    </w:lvl>
    <w:lvl w:ilvl="7" w:tplc="75B4D580" w:tentative="1">
      <w:start w:val="1"/>
      <w:numFmt w:val="bullet"/>
      <w:lvlText w:val="•"/>
      <w:lvlJc w:val="left"/>
      <w:pPr>
        <w:tabs>
          <w:tab w:val="num" w:pos="5760"/>
        </w:tabs>
        <w:ind w:left="5760" w:hanging="360"/>
      </w:pPr>
      <w:rPr>
        <w:rFonts w:ascii="Times New Roman" w:hAnsi="Times New Roman" w:hint="default"/>
      </w:rPr>
    </w:lvl>
    <w:lvl w:ilvl="8" w:tplc="4440AF4C" w:tentative="1">
      <w:start w:val="1"/>
      <w:numFmt w:val="bullet"/>
      <w:lvlText w:val="•"/>
      <w:lvlJc w:val="left"/>
      <w:pPr>
        <w:tabs>
          <w:tab w:val="num" w:pos="6480"/>
        </w:tabs>
        <w:ind w:left="6480" w:hanging="360"/>
      </w:pPr>
      <w:rPr>
        <w:rFonts w:ascii="Times New Roman" w:hAnsi="Times New Roman" w:hint="default"/>
      </w:rPr>
    </w:lvl>
  </w:abstractNum>
  <w:abstractNum w:abstractNumId="5">
    <w:nsid w:val="1BC212AD"/>
    <w:multiLevelType w:val="hybridMultilevel"/>
    <w:tmpl w:val="6E84607E"/>
    <w:lvl w:ilvl="0" w:tplc="31BC856A">
      <w:start w:val="1"/>
      <w:numFmt w:val="bullet"/>
      <w:lvlText w:val="•"/>
      <w:lvlJc w:val="left"/>
      <w:pPr>
        <w:tabs>
          <w:tab w:val="num" w:pos="720"/>
        </w:tabs>
        <w:ind w:left="720" w:hanging="360"/>
      </w:pPr>
      <w:rPr>
        <w:rFonts w:ascii="Times New Roman" w:hAnsi="Times New Roman" w:hint="default"/>
      </w:rPr>
    </w:lvl>
    <w:lvl w:ilvl="1" w:tplc="9FCE4FA0" w:tentative="1">
      <w:start w:val="1"/>
      <w:numFmt w:val="bullet"/>
      <w:lvlText w:val="•"/>
      <w:lvlJc w:val="left"/>
      <w:pPr>
        <w:tabs>
          <w:tab w:val="num" w:pos="1440"/>
        </w:tabs>
        <w:ind w:left="1440" w:hanging="360"/>
      </w:pPr>
      <w:rPr>
        <w:rFonts w:ascii="Times New Roman" w:hAnsi="Times New Roman" w:hint="default"/>
      </w:rPr>
    </w:lvl>
    <w:lvl w:ilvl="2" w:tplc="3E9657EA" w:tentative="1">
      <w:start w:val="1"/>
      <w:numFmt w:val="bullet"/>
      <w:lvlText w:val="•"/>
      <w:lvlJc w:val="left"/>
      <w:pPr>
        <w:tabs>
          <w:tab w:val="num" w:pos="2160"/>
        </w:tabs>
        <w:ind w:left="2160" w:hanging="360"/>
      </w:pPr>
      <w:rPr>
        <w:rFonts w:ascii="Times New Roman" w:hAnsi="Times New Roman" w:hint="default"/>
      </w:rPr>
    </w:lvl>
    <w:lvl w:ilvl="3" w:tplc="47AE5436" w:tentative="1">
      <w:start w:val="1"/>
      <w:numFmt w:val="bullet"/>
      <w:lvlText w:val="•"/>
      <w:lvlJc w:val="left"/>
      <w:pPr>
        <w:tabs>
          <w:tab w:val="num" w:pos="2880"/>
        </w:tabs>
        <w:ind w:left="2880" w:hanging="360"/>
      </w:pPr>
      <w:rPr>
        <w:rFonts w:ascii="Times New Roman" w:hAnsi="Times New Roman" w:hint="default"/>
      </w:rPr>
    </w:lvl>
    <w:lvl w:ilvl="4" w:tplc="F8DCB49C" w:tentative="1">
      <w:start w:val="1"/>
      <w:numFmt w:val="bullet"/>
      <w:lvlText w:val="•"/>
      <w:lvlJc w:val="left"/>
      <w:pPr>
        <w:tabs>
          <w:tab w:val="num" w:pos="3600"/>
        </w:tabs>
        <w:ind w:left="3600" w:hanging="360"/>
      </w:pPr>
      <w:rPr>
        <w:rFonts w:ascii="Times New Roman" w:hAnsi="Times New Roman" w:hint="default"/>
      </w:rPr>
    </w:lvl>
    <w:lvl w:ilvl="5" w:tplc="787A4BD8" w:tentative="1">
      <w:start w:val="1"/>
      <w:numFmt w:val="bullet"/>
      <w:lvlText w:val="•"/>
      <w:lvlJc w:val="left"/>
      <w:pPr>
        <w:tabs>
          <w:tab w:val="num" w:pos="4320"/>
        </w:tabs>
        <w:ind w:left="4320" w:hanging="360"/>
      </w:pPr>
      <w:rPr>
        <w:rFonts w:ascii="Times New Roman" w:hAnsi="Times New Roman" w:hint="default"/>
      </w:rPr>
    </w:lvl>
    <w:lvl w:ilvl="6" w:tplc="052A66C8" w:tentative="1">
      <w:start w:val="1"/>
      <w:numFmt w:val="bullet"/>
      <w:lvlText w:val="•"/>
      <w:lvlJc w:val="left"/>
      <w:pPr>
        <w:tabs>
          <w:tab w:val="num" w:pos="5040"/>
        </w:tabs>
        <w:ind w:left="5040" w:hanging="360"/>
      </w:pPr>
      <w:rPr>
        <w:rFonts w:ascii="Times New Roman" w:hAnsi="Times New Roman" w:hint="default"/>
      </w:rPr>
    </w:lvl>
    <w:lvl w:ilvl="7" w:tplc="78FCFB9A" w:tentative="1">
      <w:start w:val="1"/>
      <w:numFmt w:val="bullet"/>
      <w:lvlText w:val="•"/>
      <w:lvlJc w:val="left"/>
      <w:pPr>
        <w:tabs>
          <w:tab w:val="num" w:pos="5760"/>
        </w:tabs>
        <w:ind w:left="5760" w:hanging="360"/>
      </w:pPr>
      <w:rPr>
        <w:rFonts w:ascii="Times New Roman" w:hAnsi="Times New Roman" w:hint="default"/>
      </w:rPr>
    </w:lvl>
    <w:lvl w:ilvl="8" w:tplc="F56CBBFA" w:tentative="1">
      <w:start w:val="1"/>
      <w:numFmt w:val="bullet"/>
      <w:lvlText w:val="•"/>
      <w:lvlJc w:val="left"/>
      <w:pPr>
        <w:tabs>
          <w:tab w:val="num" w:pos="6480"/>
        </w:tabs>
        <w:ind w:left="6480" w:hanging="360"/>
      </w:pPr>
      <w:rPr>
        <w:rFonts w:ascii="Times New Roman" w:hAnsi="Times New Roman" w:hint="default"/>
      </w:rPr>
    </w:lvl>
  </w:abstractNum>
  <w:abstractNum w:abstractNumId="6">
    <w:nsid w:val="1F582441"/>
    <w:multiLevelType w:val="hybridMultilevel"/>
    <w:tmpl w:val="820C8BC8"/>
    <w:lvl w:ilvl="0" w:tplc="041F000F">
      <w:start w:val="1"/>
      <w:numFmt w:val="decimal"/>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2AF4E14"/>
    <w:multiLevelType w:val="hybridMultilevel"/>
    <w:tmpl w:val="332C88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69B52F6"/>
    <w:multiLevelType w:val="hybridMultilevel"/>
    <w:tmpl w:val="5A2010B6"/>
    <w:lvl w:ilvl="0" w:tplc="394A18EA">
      <w:start w:val="56"/>
      <w:numFmt w:val="bullet"/>
      <w:lvlText w:val="-"/>
      <w:lvlJc w:val="left"/>
      <w:pPr>
        <w:ind w:left="720" w:hanging="360"/>
      </w:pPr>
      <w:rPr>
        <w:rFonts w:ascii="Times New Roman" w:eastAsiaTheme="minorHAns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7506DA1"/>
    <w:multiLevelType w:val="hybridMultilevel"/>
    <w:tmpl w:val="004473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89D4EE6"/>
    <w:multiLevelType w:val="hybridMultilevel"/>
    <w:tmpl w:val="490E2B6A"/>
    <w:lvl w:ilvl="0" w:tplc="041F000B">
      <w:start w:val="1"/>
      <w:numFmt w:val="bullet"/>
      <w:lvlText w:val=""/>
      <w:lvlJc w:val="left"/>
      <w:pPr>
        <w:ind w:left="1068" w:hanging="360"/>
      </w:pPr>
      <w:rPr>
        <w:rFonts w:ascii="Wingdings" w:hAnsi="Wingdings"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nsid w:val="352500C2"/>
    <w:multiLevelType w:val="hybridMultilevel"/>
    <w:tmpl w:val="A4EC71BE"/>
    <w:lvl w:ilvl="0" w:tplc="041F0001">
      <w:start w:val="1"/>
      <w:numFmt w:val="bullet"/>
      <w:lvlText w:val=""/>
      <w:lvlJc w:val="left"/>
      <w:pPr>
        <w:ind w:left="3580" w:hanging="360"/>
      </w:pPr>
      <w:rPr>
        <w:rFonts w:ascii="Symbol" w:hAnsi="Symbol" w:hint="default"/>
      </w:rPr>
    </w:lvl>
    <w:lvl w:ilvl="1" w:tplc="041F0003" w:tentative="1">
      <w:start w:val="1"/>
      <w:numFmt w:val="bullet"/>
      <w:lvlText w:val="o"/>
      <w:lvlJc w:val="left"/>
      <w:pPr>
        <w:ind w:left="4300" w:hanging="360"/>
      </w:pPr>
      <w:rPr>
        <w:rFonts w:ascii="Courier New" w:hAnsi="Courier New" w:cs="Courier New" w:hint="default"/>
      </w:rPr>
    </w:lvl>
    <w:lvl w:ilvl="2" w:tplc="041F0005" w:tentative="1">
      <w:start w:val="1"/>
      <w:numFmt w:val="bullet"/>
      <w:lvlText w:val=""/>
      <w:lvlJc w:val="left"/>
      <w:pPr>
        <w:ind w:left="5020" w:hanging="360"/>
      </w:pPr>
      <w:rPr>
        <w:rFonts w:ascii="Wingdings" w:hAnsi="Wingdings" w:hint="default"/>
      </w:rPr>
    </w:lvl>
    <w:lvl w:ilvl="3" w:tplc="041F0001" w:tentative="1">
      <w:start w:val="1"/>
      <w:numFmt w:val="bullet"/>
      <w:lvlText w:val=""/>
      <w:lvlJc w:val="left"/>
      <w:pPr>
        <w:ind w:left="5740" w:hanging="360"/>
      </w:pPr>
      <w:rPr>
        <w:rFonts w:ascii="Symbol" w:hAnsi="Symbol" w:hint="default"/>
      </w:rPr>
    </w:lvl>
    <w:lvl w:ilvl="4" w:tplc="041F0003" w:tentative="1">
      <w:start w:val="1"/>
      <w:numFmt w:val="bullet"/>
      <w:lvlText w:val="o"/>
      <w:lvlJc w:val="left"/>
      <w:pPr>
        <w:ind w:left="6460" w:hanging="360"/>
      </w:pPr>
      <w:rPr>
        <w:rFonts w:ascii="Courier New" w:hAnsi="Courier New" w:cs="Courier New" w:hint="default"/>
      </w:rPr>
    </w:lvl>
    <w:lvl w:ilvl="5" w:tplc="041F0005" w:tentative="1">
      <w:start w:val="1"/>
      <w:numFmt w:val="bullet"/>
      <w:lvlText w:val=""/>
      <w:lvlJc w:val="left"/>
      <w:pPr>
        <w:ind w:left="7180" w:hanging="360"/>
      </w:pPr>
      <w:rPr>
        <w:rFonts w:ascii="Wingdings" w:hAnsi="Wingdings" w:hint="default"/>
      </w:rPr>
    </w:lvl>
    <w:lvl w:ilvl="6" w:tplc="041F0001" w:tentative="1">
      <w:start w:val="1"/>
      <w:numFmt w:val="bullet"/>
      <w:lvlText w:val=""/>
      <w:lvlJc w:val="left"/>
      <w:pPr>
        <w:ind w:left="7900" w:hanging="360"/>
      </w:pPr>
      <w:rPr>
        <w:rFonts w:ascii="Symbol" w:hAnsi="Symbol" w:hint="default"/>
      </w:rPr>
    </w:lvl>
    <w:lvl w:ilvl="7" w:tplc="041F0003" w:tentative="1">
      <w:start w:val="1"/>
      <w:numFmt w:val="bullet"/>
      <w:lvlText w:val="o"/>
      <w:lvlJc w:val="left"/>
      <w:pPr>
        <w:ind w:left="8620" w:hanging="360"/>
      </w:pPr>
      <w:rPr>
        <w:rFonts w:ascii="Courier New" w:hAnsi="Courier New" w:cs="Courier New" w:hint="default"/>
      </w:rPr>
    </w:lvl>
    <w:lvl w:ilvl="8" w:tplc="041F0005" w:tentative="1">
      <w:start w:val="1"/>
      <w:numFmt w:val="bullet"/>
      <w:lvlText w:val=""/>
      <w:lvlJc w:val="left"/>
      <w:pPr>
        <w:ind w:left="9340" w:hanging="360"/>
      </w:pPr>
      <w:rPr>
        <w:rFonts w:ascii="Wingdings" w:hAnsi="Wingdings" w:hint="default"/>
      </w:rPr>
    </w:lvl>
  </w:abstractNum>
  <w:abstractNum w:abstractNumId="12">
    <w:nsid w:val="3B323E94"/>
    <w:multiLevelType w:val="hybridMultilevel"/>
    <w:tmpl w:val="CFB8439E"/>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nsid w:val="3FAA197B"/>
    <w:multiLevelType w:val="hybridMultilevel"/>
    <w:tmpl w:val="776AA85A"/>
    <w:lvl w:ilvl="0" w:tplc="041F000F">
      <w:start w:val="1"/>
      <w:numFmt w:val="decimal"/>
      <w:lvlText w:val="%1."/>
      <w:lvlJc w:val="left"/>
      <w:pPr>
        <w:ind w:left="1069" w:hanging="360"/>
      </w:p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4">
    <w:nsid w:val="4BF2382D"/>
    <w:multiLevelType w:val="hybridMultilevel"/>
    <w:tmpl w:val="527E1F90"/>
    <w:lvl w:ilvl="0" w:tplc="E430AE96">
      <w:numFmt w:val="bullet"/>
      <w:lvlText w:val=""/>
      <w:lvlJc w:val="left"/>
      <w:pPr>
        <w:ind w:left="720" w:hanging="360"/>
      </w:pPr>
      <w:rPr>
        <w:rFonts w:ascii="Calibri" w:eastAsiaTheme="minorHAnsi" w:hAnsi="Calibri" w:cs="Cambri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1143C24"/>
    <w:multiLevelType w:val="hybridMultilevel"/>
    <w:tmpl w:val="06DC764A"/>
    <w:lvl w:ilvl="0" w:tplc="F412F26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nsid w:val="5ABA6830"/>
    <w:multiLevelType w:val="hybridMultilevel"/>
    <w:tmpl w:val="9EEAE730"/>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7">
    <w:nsid w:val="5AF95270"/>
    <w:multiLevelType w:val="hybridMultilevel"/>
    <w:tmpl w:val="C7769564"/>
    <w:lvl w:ilvl="0" w:tplc="A9A80F3E">
      <w:start w:val="1"/>
      <w:numFmt w:val="bullet"/>
      <w:lvlText w:val="•"/>
      <w:lvlJc w:val="left"/>
      <w:pPr>
        <w:tabs>
          <w:tab w:val="num" w:pos="720"/>
        </w:tabs>
        <w:ind w:left="720" w:hanging="360"/>
      </w:pPr>
      <w:rPr>
        <w:rFonts w:ascii="Times New Roman" w:hAnsi="Times New Roman" w:hint="default"/>
      </w:rPr>
    </w:lvl>
    <w:lvl w:ilvl="1" w:tplc="165E7FB6" w:tentative="1">
      <w:start w:val="1"/>
      <w:numFmt w:val="bullet"/>
      <w:lvlText w:val="•"/>
      <w:lvlJc w:val="left"/>
      <w:pPr>
        <w:tabs>
          <w:tab w:val="num" w:pos="1440"/>
        </w:tabs>
        <w:ind w:left="1440" w:hanging="360"/>
      </w:pPr>
      <w:rPr>
        <w:rFonts w:ascii="Times New Roman" w:hAnsi="Times New Roman" w:hint="default"/>
      </w:rPr>
    </w:lvl>
    <w:lvl w:ilvl="2" w:tplc="E4F2CF26" w:tentative="1">
      <w:start w:val="1"/>
      <w:numFmt w:val="bullet"/>
      <w:lvlText w:val="•"/>
      <w:lvlJc w:val="left"/>
      <w:pPr>
        <w:tabs>
          <w:tab w:val="num" w:pos="2160"/>
        </w:tabs>
        <w:ind w:left="2160" w:hanging="360"/>
      </w:pPr>
      <w:rPr>
        <w:rFonts w:ascii="Times New Roman" w:hAnsi="Times New Roman" w:hint="default"/>
      </w:rPr>
    </w:lvl>
    <w:lvl w:ilvl="3" w:tplc="63C2A8DC" w:tentative="1">
      <w:start w:val="1"/>
      <w:numFmt w:val="bullet"/>
      <w:lvlText w:val="•"/>
      <w:lvlJc w:val="left"/>
      <w:pPr>
        <w:tabs>
          <w:tab w:val="num" w:pos="2880"/>
        </w:tabs>
        <w:ind w:left="2880" w:hanging="360"/>
      </w:pPr>
      <w:rPr>
        <w:rFonts w:ascii="Times New Roman" w:hAnsi="Times New Roman" w:hint="default"/>
      </w:rPr>
    </w:lvl>
    <w:lvl w:ilvl="4" w:tplc="7652999C" w:tentative="1">
      <w:start w:val="1"/>
      <w:numFmt w:val="bullet"/>
      <w:lvlText w:val="•"/>
      <w:lvlJc w:val="left"/>
      <w:pPr>
        <w:tabs>
          <w:tab w:val="num" w:pos="3600"/>
        </w:tabs>
        <w:ind w:left="3600" w:hanging="360"/>
      </w:pPr>
      <w:rPr>
        <w:rFonts w:ascii="Times New Roman" w:hAnsi="Times New Roman" w:hint="default"/>
      </w:rPr>
    </w:lvl>
    <w:lvl w:ilvl="5" w:tplc="A4D2A2CA" w:tentative="1">
      <w:start w:val="1"/>
      <w:numFmt w:val="bullet"/>
      <w:lvlText w:val="•"/>
      <w:lvlJc w:val="left"/>
      <w:pPr>
        <w:tabs>
          <w:tab w:val="num" w:pos="4320"/>
        </w:tabs>
        <w:ind w:left="4320" w:hanging="360"/>
      </w:pPr>
      <w:rPr>
        <w:rFonts w:ascii="Times New Roman" w:hAnsi="Times New Roman" w:hint="default"/>
      </w:rPr>
    </w:lvl>
    <w:lvl w:ilvl="6" w:tplc="9872B750" w:tentative="1">
      <w:start w:val="1"/>
      <w:numFmt w:val="bullet"/>
      <w:lvlText w:val="•"/>
      <w:lvlJc w:val="left"/>
      <w:pPr>
        <w:tabs>
          <w:tab w:val="num" w:pos="5040"/>
        </w:tabs>
        <w:ind w:left="5040" w:hanging="360"/>
      </w:pPr>
      <w:rPr>
        <w:rFonts w:ascii="Times New Roman" w:hAnsi="Times New Roman" w:hint="default"/>
      </w:rPr>
    </w:lvl>
    <w:lvl w:ilvl="7" w:tplc="2FF2C432" w:tentative="1">
      <w:start w:val="1"/>
      <w:numFmt w:val="bullet"/>
      <w:lvlText w:val="•"/>
      <w:lvlJc w:val="left"/>
      <w:pPr>
        <w:tabs>
          <w:tab w:val="num" w:pos="5760"/>
        </w:tabs>
        <w:ind w:left="5760" w:hanging="360"/>
      </w:pPr>
      <w:rPr>
        <w:rFonts w:ascii="Times New Roman" w:hAnsi="Times New Roman" w:hint="default"/>
      </w:rPr>
    </w:lvl>
    <w:lvl w:ilvl="8" w:tplc="65DE886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EB17B64"/>
    <w:multiLevelType w:val="hybridMultilevel"/>
    <w:tmpl w:val="F2BE0AF8"/>
    <w:lvl w:ilvl="0" w:tplc="47F4ABD4">
      <w:start w:val="1"/>
      <w:numFmt w:val="bullet"/>
      <w:lvlText w:val="•"/>
      <w:lvlJc w:val="left"/>
      <w:pPr>
        <w:tabs>
          <w:tab w:val="num" w:pos="720"/>
        </w:tabs>
        <w:ind w:left="720" w:hanging="360"/>
      </w:pPr>
      <w:rPr>
        <w:rFonts w:ascii="Times New Roman" w:hAnsi="Times New Roman" w:hint="default"/>
      </w:rPr>
    </w:lvl>
    <w:lvl w:ilvl="1" w:tplc="95EAD006" w:tentative="1">
      <w:start w:val="1"/>
      <w:numFmt w:val="bullet"/>
      <w:lvlText w:val="•"/>
      <w:lvlJc w:val="left"/>
      <w:pPr>
        <w:tabs>
          <w:tab w:val="num" w:pos="1440"/>
        </w:tabs>
        <w:ind w:left="1440" w:hanging="360"/>
      </w:pPr>
      <w:rPr>
        <w:rFonts w:ascii="Times New Roman" w:hAnsi="Times New Roman" w:hint="default"/>
      </w:rPr>
    </w:lvl>
    <w:lvl w:ilvl="2" w:tplc="F19687A0" w:tentative="1">
      <w:start w:val="1"/>
      <w:numFmt w:val="bullet"/>
      <w:lvlText w:val="•"/>
      <w:lvlJc w:val="left"/>
      <w:pPr>
        <w:tabs>
          <w:tab w:val="num" w:pos="2160"/>
        </w:tabs>
        <w:ind w:left="2160" w:hanging="360"/>
      </w:pPr>
      <w:rPr>
        <w:rFonts w:ascii="Times New Roman" w:hAnsi="Times New Roman" w:hint="default"/>
      </w:rPr>
    </w:lvl>
    <w:lvl w:ilvl="3" w:tplc="92E86308" w:tentative="1">
      <w:start w:val="1"/>
      <w:numFmt w:val="bullet"/>
      <w:lvlText w:val="•"/>
      <w:lvlJc w:val="left"/>
      <w:pPr>
        <w:tabs>
          <w:tab w:val="num" w:pos="2880"/>
        </w:tabs>
        <w:ind w:left="2880" w:hanging="360"/>
      </w:pPr>
      <w:rPr>
        <w:rFonts w:ascii="Times New Roman" w:hAnsi="Times New Roman" w:hint="default"/>
      </w:rPr>
    </w:lvl>
    <w:lvl w:ilvl="4" w:tplc="A424A3EC" w:tentative="1">
      <w:start w:val="1"/>
      <w:numFmt w:val="bullet"/>
      <w:lvlText w:val="•"/>
      <w:lvlJc w:val="left"/>
      <w:pPr>
        <w:tabs>
          <w:tab w:val="num" w:pos="3600"/>
        </w:tabs>
        <w:ind w:left="3600" w:hanging="360"/>
      </w:pPr>
      <w:rPr>
        <w:rFonts w:ascii="Times New Roman" w:hAnsi="Times New Roman" w:hint="default"/>
      </w:rPr>
    </w:lvl>
    <w:lvl w:ilvl="5" w:tplc="44283254" w:tentative="1">
      <w:start w:val="1"/>
      <w:numFmt w:val="bullet"/>
      <w:lvlText w:val="•"/>
      <w:lvlJc w:val="left"/>
      <w:pPr>
        <w:tabs>
          <w:tab w:val="num" w:pos="4320"/>
        </w:tabs>
        <w:ind w:left="4320" w:hanging="360"/>
      </w:pPr>
      <w:rPr>
        <w:rFonts w:ascii="Times New Roman" w:hAnsi="Times New Roman" w:hint="default"/>
      </w:rPr>
    </w:lvl>
    <w:lvl w:ilvl="6" w:tplc="2E2471C8" w:tentative="1">
      <w:start w:val="1"/>
      <w:numFmt w:val="bullet"/>
      <w:lvlText w:val="•"/>
      <w:lvlJc w:val="left"/>
      <w:pPr>
        <w:tabs>
          <w:tab w:val="num" w:pos="5040"/>
        </w:tabs>
        <w:ind w:left="5040" w:hanging="360"/>
      </w:pPr>
      <w:rPr>
        <w:rFonts w:ascii="Times New Roman" w:hAnsi="Times New Roman" w:hint="default"/>
      </w:rPr>
    </w:lvl>
    <w:lvl w:ilvl="7" w:tplc="73D06D94" w:tentative="1">
      <w:start w:val="1"/>
      <w:numFmt w:val="bullet"/>
      <w:lvlText w:val="•"/>
      <w:lvlJc w:val="left"/>
      <w:pPr>
        <w:tabs>
          <w:tab w:val="num" w:pos="5760"/>
        </w:tabs>
        <w:ind w:left="5760" w:hanging="360"/>
      </w:pPr>
      <w:rPr>
        <w:rFonts w:ascii="Times New Roman" w:hAnsi="Times New Roman" w:hint="default"/>
      </w:rPr>
    </w:lvl>
    <w:lvl w:ilvl="8" w:tplc="604CD95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9424718"/>
    <w:multiLevelType w:val="hybridMultilevel"/>
    <w:tmpl w:val="3F96D61C"/>
    <w:lvl w:ilvl="0" w:tplc="8092F3C2">
      <w:start w:val="1"/>
      <w:numFmt w:val="bullet"/>
      <w:lvlText w:val="•"/>
      <w:lvlJc w:val="left"/>
      <w:pPr>
        <w:tabs>
          <w:tab w:val="num" w:pos="720"/>
        </w:tabs>
        <w:ind w:left="720" w:hanging="360"/>
      </w:pPr>
      <w:rPr>
        <w:rFonts w:ascii="Times New Roman" w:hAnsi="Times New Roman" w:hint="default"/>
      </w:rPr>
    </w:lvl>
    <w:lvl w:ilvl="1" w:tplc="1D8A8004" w:tentative="1">
      <w:start w:val="1"/>
      <w:numFmt w:val="bullet"/>
      <w:lvlText w:val="•"/>
      <w:lvlJc w:val="left"/>
      <w:pPr>
        <w:tabs>
          <w:tab w:val="num" w:pos="1440"/>
        </w:tabs>
        <w:ind w:left="1440" w:hanging="360"/>
      </w:pPr>
      <w:rPr>
        <w:rFonts w:ascii="Times New Roman" w:hAnsi="Times New Roman" w:hint="default"/>
      </w:rPr>
    </w:lvl>
    <w:lvl w:ilvl="2" w:tplc="AFC82D92" w:tentative="1">
      <w:start w:val="1"/>
      <w:numFmt w:val="bullet"/>
      <w:lvlText w:val="•"/>
      <w:lvlJc w:val="left"/>
      <w:pPr>
        <w:tabs>
          <w:tab w:val="num" w:pos="2160"/>
        </w:tabs>
        <w:ind w:left="2160" w:hanging="360"/>
      </w:pPr>
      <w:rPr>
        <w:rFonts w:ascii="Times New Roman" w:hAnsi="Times New Roman" w:hint="default"/>
      </w:rPr>
    </w:lvl>
    <w:lvl w:ilvl="3" w:tplc="BB2E650E" w:tentative="1">
      <w:start w:val="1"/>
      <w:numFmt w:val="bullet"/>
      <w:lvlText w:val="•"/>
      <w:lvlJc w:val="left"/>
      <w:pPr>
        <w:tabs>
          <w:tab w:val="num" w:pos="2880"/>
        </w:tabs>
        <w:ind w:left="2880" w:hanging="360"/>
      </w:pPr>
      <w:rPr>
        <w:rFonts w:ascii="Times New Roman" w:hAnsi="Times New Roman" w:hint="default"/>
      </w:rPr>
    </w:lvl>
    <w:lvl w:ilvl="4" w:tplc="4CEC6866" w:tentative="1">
      <w:start w:val="1"/>
      <w:numFmt w:val="bullet"/>
      <w:lvlText w:val="•"/>
      <w:lvlJc w:val="left"/>
      <w:pPr>
        <w:tabs>
          <w:tab w:val="num" w:pos="3600"/>
        </w:tabs>
        <w:ind w:left="3600" w:hanging="360"/>
      </w:pPr>
      <w:rPr>
        <w:rFonts w:ascii="Times New Roman" w:hAnsi="Times New Roman" w:hint="default"/>
      </w:rPr>
    </w:lvl>
    <w:lvl w:ilvl="5" w:tplc="930E1232" w:tentative="1">
      <w:start w:val="1"/>
      <w:numFmt w:val="bullet"/>
      <w:lvlText w:val="•"/>
      <w:lvlJc w:val="left"/>
      <w:pPr>
        <w:tabs>
          <w:tab w:val="num" w:pos="4320"/>
        </w:tabs>
        <w:ind w:left="4320" w:hanging="360"/>
      </w:pPr>
      <w:rPr>
        <w:rFonts w:ascii="Times New Roman" w:hAnsi="Times New Roman" w:hint="default"/>
      </w:rPr>
    </w:lvl>
    <w:lvl w:ilvl="6" w:tplc="6E1A4A4E" w:tentative="1">
      <w:start w:val="1"/>
      <w:numFmt w:val="bullet"/>
      <w:lvlText w:val="•"/>
      <w:lvlJc w:val="left"/>
      <w:pPr>
        <w:tabs>
          <w:tab w:val="num" w:pos="5040"/>
        </w:tabs>
        <w:ind w:left="5040" w:hanging="360"/>
      </w:pPr>
      <w:rPr>
        <w:rFonts w:ascii="Times New Roman" w:hAnsi="Times New Roman" w:hint="default"/>
      </w:rPr>
    </w:lvl>
    <w:lvl w:ilvl="7" w:tplc="10AE49C6" w:tentative="1">
      <w:start w:val="1"/>
      <w:numFmt w:val="bullet"/>
      <w:lvlText w:val="•"/>
      <w:lvlJc w:val="left"/>
      <w:pPr>
        <w:tabs>
          <w:tab w:val="num" w:pos="5760"/>
        </w:tabs>
        <w:ind w:left="5760" w:hanging="360"/>
      </w:pPr>
      <w:rPr>
        <w:rFonts w:ascii="Times New Roman" w:hAnsi="Times New Roman" w:hint="default"/>
      </w:rPr>
    </w:lvl>
    <w:lvl w:ilvl="8" w:tplc="A9B06F3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9A066F5"/>
    <w:multiLevelType w:val="hybridMultilevel"/>
    <w:tmpl w:val="45B0BDD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nsid w:val="73C21834"/>
    <w:multiLevelType w:val="hybridMultilevel"/>
    <w:tmpl w:val="C7628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F322DC4">
      <w:start w:val="11"/>
      <w:numFmt w:val="bullet"/>
      <w:lvlText w:val="-"/>
      <w:lvlJc w:val="left"/>
      <w:pPr>
        <w:ind w:left="2880" w:hanging="360"/>
      </w:pPr>
      <w:rPr>
        <w:rFonts w:ascii="Times New Roman" w:eastAsia="Calibr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0"/>
  </w:num>
  <w:num w:numId="5">
    <w:abstractNumId w:val="21"/>
  </w:num>
  <w:num w:numId="6">
    <w:abstractNumId w:val="19"/>
  </w:num>
  <w:num w:numId="7">
    <w:abstractNumId w:val="4"/>
  </w:num>
  <w:num w:numId="8">
    <w:abstractNumId w:val="5"/>
  </w:num>
  <w:num w:numId="9">
    <w:abstractNumId w:val="18"/>
  </w:num>
  <w:num w:numId="10">
    <w:abstractNumId w:val="17"/>
  </w:num>
  <w:num w:numId="11">
    <w:abstractNumId w:val="0"/>
  </w:num>
  <w:num w:numId="12">
    <w:abstractNumId w:val="1"/>
  </w:num>
  <w:num w:numId="13">
    <w:abstractNumId w:val="15"/>
  </w:num>
  <w:num w:numId="14">
    <w:abstractNumId w:val="16"/>
  </w:num>
  <w:num w:numId="15">
    <w:abstractNumId w:val="2"/>
  </w:num>
  <w:num w:numId="16">
    <w:abstractNumId w:val="8"/>
  </w:num>
  <w:num w:numId="17">
    <w:abstractNumId w:val="11"/>
  </w:num>
  <w:num w:numId="18">
    <w:abstractNumId w:val="7"/>
  </w:num>
  <w:num w:numId="19">
    <w:abstractNumId w:val="9"/>
  </w:num>
  <w:num w:numId="20">
    <w:abstractNumId w:val="6"/>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99"/>
    <w:rsid w:val="000008FA"/>
    <w:rsid w:val="00024AC8"/>
    <w:rsid w:val="000440E6"/>
    <w:rsid w:val="000703BD"/>
    <w:rsid w:val="000C5E65"/>
    <w:rsid w:val="000D54D5"/>
    <w:rsid w:val="000E7683"/>
    <w:rsid w:val="0010494E"/>
    <w:rsid w:val="00114412"/>
    <w:rsid w:val="00121AAB"/>
    <w:rsid w:val="00136622"/>
    <w:rsid w:val="00155129"/>
    <w:rsid w:val="001708FB"/>
    <w:rsid w:val="00206A2F"/>
    <w:rsid w:val="00207746"/>
    <w:rsid w:val="00221F44"/>
    <w:rsid w:val="00223AC5"/>
    <w:rsid w:val="002278DE"/>
    <w:rsid w:val="00296886"/>
    <w:rsid w:val="00296A68"/>
    <w:rsid w:val="002A13C5"/>
    <w:rsid w:val="002F59A7"/>
    <w:rsid w:val="0039706D"/>
    <w:rsid w:val="003A081C"/>
    <w:rsid w:val="003B11E8"/>
    <w:rsid w:val="003F22D0"/>
    <w:rsid w:val="00423DED"/>
    <w:rsid w:val="004274DE"/>
    <w:rsid w:val="0046672A"/>
    <w:rsid w:val="00472848"/>
    <w:rsid w:val="00481174"/>
    <w:rsid w:val="00481473"/>
    <w:rsid w:val="0048237F"/>
    <w:rsid w:val="00483432"/>
    <w:rsid w:val="005105B2"/>
    <w:rsid w:val="005156AA"/>
    <w:rsid w:val="005247ED"/>
    <w:rsid w:val="005A7335"/>
    <w:rsid w:val="005A747C"/>
    <w:rsid w:val="005E67D4"/>
    <w:rsid w:val="005F2B40"/>
    <w:rsid w:val="005F6D93"/>
    <w:rsid w:val="006E177E"/>
    <w:rsid w:val="006E3D49"/>
    <w:rsid w:val="00713CD5"/>
    <w:rsid w:val="0074618F"/>
    <w:rsid w:val="00780075"/>
    <w:rsid w:val="00786D38"/>
    <w:rsid w:val="007B43A2"/>
    <w:rsid w:val="007B7E9C"/>
    <w:rsid w:val="00817FA1"/>
    <w:rsid w:val="00855A75"/>
    <w:rsid w:val="00884614"/>
    <w:rsid w:val="00896A0D"/>
    <w:rsid w:val="008C0FAE"/>
    <w:rsid w:val="008E44C2"/>
    <w:rsid w:val="00933B38"/>
    <w:rsid w:val="0093531F"/>
    <w:rsid w:val="0094126A"/>
    <w:rsid w:val="0097016F"/>
    <w:rsid w:val="00990AE3"/>
    <w:rsid w:val="009D074C"/>
    <w:rsid w:val="00A46AC2"/>
    <w:rsid w:val="00A475E5"/>
    <w:rsid w:val="00A8217C"/>
    <w:rsid w:val="00AC1A87"/>
    <w:rsid w:val="00AD551E"/>
    <w:rsid w:val="00AF27A2"/>
    <w:rsid w:val="00B045EB"/>
    <w:rsid w:val="00B21125"/>
    <w:rsid w:val="00B23110"/>
    <w:rsid w:val="00B44822"/>
    <w:rsid w:val="00B53DA1"/>
    <w:rsid w:val="00B57BD4"/>
    <w:rsid w:val="00B62958"/>
    <w:rsid w:val="00B63519"/>
    <w:rsid w:val="00B97090"/>
    <w:rsid w:val="00BD426A"/>
    <w:rsid w:val="00BF42AD"/>
    <w:rsid w:val="00BF533E"/>
    <w:rsid w:val="00BF57C0"/>
    <w:rsid w:val="00C2235F"/>
    <w:rsid w:val="00C41B50"/>
    <w:rsid w:val="00C50C43"/>
    <w:rsid w:val="00CA2542"/>
    <w:rsid w:val="00CB1A3F"/>
    <w:rsid w:val="00CC1094"/>
    <w:rsid w:val="00CC5699"/>
    <w:rsid w:val="00CD027B"/>
    <w:rsid w:val="00CD72B9"/>
    <w:rsid w:val="00D20874"/>
    <w:rsid w:val="00D33A45"/>
    <w:rsid w:val="00D5052D"/>
    <w:rsid w:val="00DA339D"/>
    <w:rsid w:val="00DB64DA"/>
    <w:rsid w:val="00E31F3C"/>
    <w:rsid w:val="00E44CBB"/>
    <w:rsid w:val="00E5080D"/>
    <w:rsid w:val="00E57F53"/>
    <w:rsid w:val="00E86EEB"/>
    <w:rsid w:val="00ED5DE6"/>
    <w:rsid w:val="00EF76FB"/>
    <w:rsid w:val="00F1187A"/>
    <w:rsid w:val="00F2175E"/>
    <w:rsid w:val="00F529BD"/>
    <w:rsid w:val="00F669D8"/>
    <w:rsid w:val="00F74075"/>
    <w:rsid w:val="00F8084A"/>
    <w:rsid w:val="00FA60CD"/>
    <w:rsid w:val="00FA63F5"/>
    <w:rsid w:val="00FC2ED4"/>
    <w:rsid w:val="00FD5216"/>
    <w:rsid w:val="00FE3BDE"/>
    <w:rsid w:val="00FF52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5662D6-4936-4EFF-BAD3-EB2BD1A1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next w:val="Normal"/>
    <w:link w:val="Balk3Char"/>
    <w:uiPriority w:val="9"/>
    <w:semiHidden/>
    <w:unhideWhenUsed/>
    <w:qFormat/>
    <w:rsid w:val="00B63519"/>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link w:val="Balk4Char"/>
    <w:uiPriority w:val="9"/>
    <w:qFormat/>
    <w:rsid w:val="00BF533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C569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CC5699"/>
    <w:pPr>
      <w:ind w:left="720"/>
      <w:contextualSpacing/>
    </w:pPr>
  </w:style>
  <w:style w:type="character" w:styleId="Kpr">
    <w:name w:val="Hyperlink"/>
    <w:basedOn w:val="VarsaylanParagrafYazTipi"/>
    <w:uiPriority w:val="99"/>
    <w:unhideWhenUsed/>
    <w:rsid w:val="0048237F"/>
    <w:rPr>
      <w:color w:val="0000FF"/>
      <w:u w:val="single"/>
    </w:rPr>
  </w:style>
  <w:style w:type="character" w:customStyle="1" w:styleId="apple-converted-space">
    <w:name w:val="apple-converted-space"/>
    <w:basedOn w:val="VarsaylanParagrafYazTipi"/>
    <w:rsid w:val="00A46AC2"/>
  </w:style>
  <w:style w:type="character" w:customStyle="1" w:styleId="Balk4Char">
    <w:name w:val="Başlık 4 Char"/>
    <w:basedOn w:val="VarsaylanParagrafYazTipi"/>
    <w:link w:val="Balk4"/>
    <w:uiPriority w:val="9"/>
    <w:rsid w:val="00BF533E"/>
    <w:rPr>
      <w:rFonts w:ascii="Times New Roman" w:eastAsia="Times New Roman" w:hAnsi="Times New Roman" w:cs="Times New Roman"/>
      <w:b/>
      <w:bCs/>
      <w:sz w:val="24"/>
      <w:szCs w:val="24"/>
      <w:lang w:eastAsia="tr-TR"/>
    </w:rPr>
  </w:style>
  <w:style w:type="paragraph" w:customStyle="1" w:styleId="Application2">
    <w:name w:val="Application2"/>
    <w:basedOn w:val="Normal"/>
    <w:autoRedefine/>
    <w:rsid w:val="002278DE"/>
    <w:pPr>
      <w:widowControl w:val="0"/>
      <w:suppressAutoHyphens/>
      <w:spacing w:before="120" w:after="120" w:line="240" w:lineRule="auto"/>
      <w:jc w:val="both"/>
    </w:pPr>
    <w:rPr>
      <w:rFonts w:ascii="Times New Roman" w:eastAsia="Times New Roman" w:hAnsi="Times New Roman" w:cs="Times New Roman"/>
      <w:snapToGrid w:val="0"/>
      <w:kern w:val="28"/>
    </w:rPr>
  </w:style>
  <w:style w:type="character" w:styleId="Vurgu">
    <w:name w:val="Emphasis"/>
    <w:basedOn w:val="VarsaylanParagrafYazTipi"/>
    <w:uiPriority w:val="20"/>
    <w:qFormat/>
    <w:rsid w:val="00FE3BDE"/>
    <w:rPr>
      <w:i/>
      <w:iCs/>
    </w:rPr>
  </w:style>
  <w:style w:type="paragraph" w:styleId="BalonMetni">
    <w:name w:val="Balloon Text"/>
    <w:basedOn w:val="Normal"/>
    <w:link w:val="BalonMetniChar"/>
    <w:uiPriority w:val="99"/>
    <w:semiHidden/>
    <w:unhideWhenUsed/>
    <w:rsid w:val="00FE3BD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E3BDE"/>
    <w:rPr>
      <w:rFonts w:ascii="Tahoma" w:hAnsi="Tahoma" w:cs="Tahoma"/>
      <w:sz w:val="16"/>
      <w:szCs w:val="16"/>
    </w:rPr>
  </w:style>
  <w:style w:type="table" w:styleId="TabloKlavuzu">
    <w:name w:val="Table Grid"/>
    <w:basedOn w:val="NormalTablo"/>
    <w:uiPriority w:val="59"/>
    <w:rsid w:val="00B97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B21125"/>
    <w:rPr>
      <w:b/>
      <w:bCs/>
    </w:rPr>
  </w:style>
  <w:style w:type="character" w:customStyle="1" w:styleId="Balk3Char">
    <w:name w:val="Başlık 3 Char"/>
    <w:basedOn w:val="VarsaylanParagrafYazTipi"/>
    <w:link w:val="Balk3"/>
    <w:uiPriority w:val="9"/>
    <w:semiHidden/>
    <w:rsid w:val="00B63519"/>
    <w:rPr>
      <w:rFonts w:asciiTheme="majorHAnsi" w:eastAsiaTheme="majorEastAsia" w:hAnsiTheme="majorHAnsi" w:cstheme="majorBidi"/>
      <w:b/>
      <w:bCs/>
      <w:color w:val="4F81BD" w:themeColor="accent1"/>
    </w:rPr>
  </w:style>
  <w:style w:type="paragraph" w:customStyle="1" w:styleId="Default">
    <w:name w:val="Default"/>
    <w:rsid w:val="00F529BD"/>
    <w:pPr>
      <w:autoSpaceDE w:val="0"/>
      <w:autoSpaceDN w:val="0"/>
      <w:adjustRightInd w:val="0"/>
      <w:spacing w:after="0" w:line="240" w:lineRule="auto"/>
    </w:pPr>
    <w:rPr>
      <w:rFonts w:ascii="Times New Roman" w:hAnsi="Times New Roman" w:cs="Times New Roman"/>
      <w:color w:val="000000"/>
      <w:sz w:val="24"/>
      <w:szCs w:val="24"/>
    </w:rPr>
  </w:style>
  <w:style w:type="paragraph" w:styleId="KonuBal">
    <w:name w:val="Title"/>
    <w:basedOn w:val="Normal"/>
    <w:link w:val="KonuBalChar"/>
    <w:qFormat/>
    <w:rsid w:val="005247ED"/>
    <w:pPr>
      <w:widowControl w:val="0"/>
      <w:tabs>
        <w:tab w:val="left" w:pos="-720"/>
      </w:tabs>
      <w:suppressAutoHyphens/>
      <w:spacing w:after="0" w:line="240" w:lineRule="auto"/>
      <w:jc w:val="center"/>
    </w:pPr>
    <w:rPr>
      <w:rFonts w:ascii="Times New Roman" w:eastAsia="Times New Roman" w:hAnsi="Times New Roman" w:cs="Times New Roman"/>
      <w:b/>
      <w:snapToGrid w:val="0"/>
      <w:sz w:val="48"/>
      <w:szCs w:val="20"/>
      <w:lang w:val="en-US"/>
    </w:rPr>
  </w:style>
  <w:style w:type="character" w:customStyle="1" w:styleId="KonuBalChar">
    <w:name w:val="Konu Başlığı Char"/>
    <w:basedOn w:val="VarsaylanParagrafYazTipi"/>
    <w:link w:val="KonuBal"/>
    <w:rsid w:val="005247ED"/>
    <w:rPr>
      <w:rFonts w:ascii="Times New Roman" w:eastAsia="Times New Roman" w:hAnsi="Times New Roman" w:cs="Times New Roman"/>
      <w:b/>
      <w:snapToGrid w:val="0"/>
      <w:sz w:val="4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1655">
      <w:bodyDiv w:val="1"/>
      <w:marLeft w:val="0"/>
      <w:marRight w:val="0"/>
      <w:marTop w:val="0"/>
      <w:marBottom w:val="0"/>
      <w:divBdr>
        <w:top w:val="none" w:sz="0" w:space="0" w:color="auto"/>
        <w:left w:val="none" w:sz="0" w:space="0" w:color="auto"/>
        <w:bottom w:val="none" w:sz="0" w:space="0" w:color="auto"/>
        <w:right w:val="none" w:sz="0" w:space="0" w:color="auto"/>
      </w:divBdr>
      <w:divsChild>
        <w:div w:id="1495878762">
          <w:marLeft w:val="0"/>
          <w:marRight w:val="0"/>
          <w:marTop w:val="0"/>
          <w:marBottom w:val="300"/>
          <w:divBdr>
            <w:top w:val="none" w:sz="0" w:space="0" w:color="auto"/>
            <w:left w:val="none" w:sz="0" w:space="0" w:color="auto"/>
            <w:bottom w:val="single" w:sz="6" w:space="9" w:color="E1E1E1"/>
            <w:right w:val="none" w:sz="0" w:space="0" w:color="auto"/>
          </w:divBdr>
        </w:div>
      </w:divsChild>
    </w:div>
    <w:div w:id="440421571">
      <w:bodyDiv w:val="1"/>
      <w:marLeft w:val="0"/>
      <w:marRight w:val="0"/>
      <w:marTop w:val="0"/>
      <w:marBottom w:val="0"/>
      <w:divBdr>
        <w:top w:val="none" w:sz="0" w:space="0" w:color="auto"/>
        <w:left w:val="none" w:sz="0" w:space="0" w:color="auto"/>
        <w:bottom w:val="none" w:sz="0" w:space="0" w:color="auto"/>
        <w:right w:val="none" w:sz="0" w:space="0" w:color="auto"/>
      </w:divBdr>
      <w:divsChild>
        <w:div w:id="834078551">
          <w:marLeft w:val="547"/>
          <w:marRight w:val="0"/>
          <w:marTop w:val="0"/>
          <w:marBottom w:val="0"/>
          <w:divBdr>
            <w:top w:val="none" w:sz="0" w:space="0" w:color="auto"/>
            <w:left w:val="none" w:sz="0" w:space="0" w:color="auto"/>
            <w:bottom w:val="none" w:sz="0" w:space="0" w:color="auto"/>
            <w:right w:val="none" w:sz="0" w:space="0" w:color="auto"/>
          </w:divBdr>
        </w:div>
      </w:divsChild>
    </w:div>
    <w:div w:id="495266385">
      <w:bodyDiv w:val="1"/>
      <w:marLeft w:val="0"/>
      <w:marRight w:val="0"/>
      <w:marTop w:val="0"/>
      <w:marBottom w:val="0"/>
      <w:divBdr>
        <w:top w:val="none" w:sz="0" w:space="0" w:color="auto"/>
        <w:left w:val="none" w:sz="0" w:space="0" w:color="auto"/>
        <w:bottom w:val="none" w:sz="0" w:space="0" w:color="auto"/>
        <w:right w:val="none" w:sz="0" w:space="0" w:color="auto"/>
      </w:divBdr>
    </w:div>
    <w:div w:id="585261996">
      <w:bodyDiv w:val="1"/>
      <w:marLeft w:val="0"/>
      <w:marRight w:val="0"/>
      <w:marTop w:val="0"/>
      <w:marBottom w:val="0"/>
      <w:divBdr>
        <w:top w:val="none" w:sz="0" w:space="0" w:color="auto"/>
        <w:left w:val="none" w:sz="0" w:space="0" w:color="auto"/>
        <w:bottom w:val="none" w:sz="0" w:space="0" w:color="auto"/>
        <w:right w:val="none" w:sz="0" w:space="0" w:color="auto"/>
      </w:divBdr>
      <w:divsChild>
        <w:div w:id="733815608">
          <w:marLeft w:val="547"/>
          <w:marRight w:val="0"/>
          <w:marTop w:val="0"/>
          <w:marBottom w:val="0"/>
          <w:divBdr>
            <w:top w:val="none" w:sz="0" w:space="0" w:color="auto"/>
            <w:left w:val="none" w:sz="0" w:space="0" w:color="auto"/>
            <w:bottom w:val="none" w:sz="0" w:space="0" w:color="auto"/>
            <w:right w:val="none" w:sz="0" w:space="0" w:color="auto"/>
          </w:divBdr>
        </w:div>
      </w:divsChild>
    </w:div>
    <w:div w:id="587690754">
      <w:bodyDiv w:val="1"/>
      <w:marLeft w:val="0"/>
      <w:marRight w:val="0"/>
      <w:marTop w:val="0"/>
      <w:marBottom w:val="0"/>
      <w:divBdr>
        <w:top w:val="none" w:sz="0" w:space="0" w:color="auto"/>
        <w:left w:val="none" w:sz="0" w:space="0" w:color="auto"/>
        <w:bottom w:val="none" w:sz="0" w:space="0" w:color="auto"/>
        <w:right w:val="none" w:sz="0" w:space="0" w:color="auto"/>
      </w:divBdr>
    </w:div>
    <w:div w:id="608776765">
      <w:bodyDiv w:val="1"/>
      <w:marLeft w:val="0"/>
      <w:marRight w:val="0"/>
      <w:marTop w:val="0"/>
      <w:marBottom w:val="0"/>
      <w:divBdr>
        <w:top w:val="none" w:sz="0" w:space="0" w:color="auto"/>
        <w:left w:val="none" w:sz="0" w:space="0" w:color="auto"/>
        <w:bottom w:val="none" w:sz="0" w:space="0" w:color="auto"/>
        <w:right w:val="none" w:sz="0" w:space="0" w:color="auto"/>
      </w:divBdr>
    </w:div>
    <w:div w:id="665522942">
      <w:bodyDiv w:val="1"/>
      <w:marLeft w:val="0"/>
      <w:marRight w:val="0"/>
      <w:marTop w:val="0"/>
      <w:marBottom w:val="0"/>
      <w:divBdr>
        <w:top w:val="none" w:sz="0" w:space="0" w:color="auto"/>
        <w:left w:val="none" w:sz="0" w:space="0" w:color="auto"/>
        <w:bottom w:val="none" w:sz="0" w:space="0" w:color="auto"/>
        <w:right w:val="none" w:sz="0" w:space="0" w:color="auto"/>
      </w:divBdr>
      <w:divsChild>
        <w:div w:id="988747422">
          <w:marLeft w:val="0"/>
          <w:marRight w:val="0"/>
          <w:marTop w:val="0"/>
          <w:marBottom w:val="300"/>
          <w:divBdr>
            <w:top w:val="none" w:sz="0" w:space="0" w:color="auto"/>
            <w:left w:val="none" w:sz="0" w:space="0" w:color="auto"/>
            <w:bottom w:val="single" w:sz="6" w:space="9" w:color="E1E1E1"/>
            <w:right w:val="none" w:sz="0" w:space="0" w:color="auto"/>
          </w:divBdr>
        </w:div>
      </w:divsChild>
    </w:div>
    <w:div w:id="956136280">
      <w:bodyDiv w:val="1"/>
      <w:marLeft w:val="0"/>
      <w:marRight w:val="0"/>
      <w:marTop w:val="0"/>
      <w:marBottom w:val="0"/>
      <w:divBdr>
        <w:top w:val="none" w:sz="0" w:space="0" w:color="auto"/>
        <w:left w:val="none" w:sz="0" w:space="0" w:color="auto"/>
        <w:bottom w:val="none" w:sz="0" w:space="0" w:color="auto"/>
        <w:right w:val="none" w:sz="0" w:space="0" w:color="auto"/>
      </w:divBdr>
    </w:div>
    <w:div w:id="1079253955">
      <w:bodyDiv w:val="1"/>
      <w:marLeft w:val="0"/>
      <w:marRight w:val="0"/>
      <w:marTop w:val="0"/>
      <w:marBottom w:val="0"/>
      <w:divBdr>
        <w:top w:val="none" w:sz="0" w:space="0" w:color="auto"/>
        <w:left w:val="none" w:sz="0" w:space="0" w:color="auto"/>
        <w:bottom w:val="none" w:sz="0" w:space="0" w:color="auto"/>
        <w:right w:val="none" w:sz="0" w:space="0" w:color="auto"/>
      </w:divBdr>
    </w:div>
    <w:div w:id="1122580293">
      <w:bodyDiv w:val="1"/>
      <w:marLeft w:val="0"/>
      <w:marRight w:val="0"/>
      <w:marTop w:val="0"/>
      <w:marBottom w:val="0"/>
      <w:divBdr>
        <w:top w:val="none" w:sz="0" w:space="0" w:color="auto"/>
        <w:left w:val="none" w:sz="0" w:space="0" w:color="auto"/>
        <w:bottom w:val="none" w:sz="0" w:space="0" w:color="auto"/>
        <w:right w:val="none" w:sz="0" w:space="0" w:color="auto"/>
      </w:divBdr>
      <w:divsChild>
        <w:div w:id="651832241">
          <w:marLeft w:val="547"/>
          <w:marRight w:val="0"/>
          <w:marTop w:val="0"/>
          <w:marBottom w:val="0"/>
          <w:divBdr>
            <w:top w:val="none" w:sz="0" w:space="0" w:color="auto"/>
            <w:left w:val="none" w:sz="0" w:space="0" w:color="auto"/>
            <w:bottom w:val="none" w:sz="0" w:space="0" w:color="auto"/>
            <w:right w:val="none" w:sz="0" w:space="0" w:color="auto"/>
          </w:divBdr>
        </w:div>
      </w:divsChild>
    </w:div>
    <w:div w:id="1356610698">
      <w:bodyDiv w:val="1"/>
      <w:marLeft w:val="0"/>
      <w:marRight w:val="0"/>
      <w:marTop w:val="0"/>
      <w:marBottom w:val="0"/>
      <w:divBdr>
        <w:top w:val="none" w:sz="0" w:space="0" w:color="auto"/>
        <w:left w:val="none" w:sz="0" w:space="0" w:color="auto"/>
        <w:bottom w:val="none" w:sz="0" w:space="0" w:color="auto"/>
        <w:right w:val="none" w:sz="0" w:space="0" w:color="auto"/>
      </w:divBdr>
      <w:divsChild>
        <w:div w:id="1738433879">
          <w:marLeft w:val="547"/>
          <w:marRight w:val="0"/>
          <w:marTop w:val="0"/>
          <w:marBottom w:val="0"/>
          <w:divBdr>
            <w:top w:val="none" w:sz="0" w:space="0" w:color="auto"/>
            <w:left w:val="none" w:sz="0" w:space="0" w:color="auto"/>
            <w:bottom w:val="none" w:sz="0" w:space="0" w:color="auto"/>
            <w:right w:val="none" w:sz="0" w:space="0" w:color="auto"/>
          </w:divBdr>
        </w:div>
      </w:divsChild>
    </w:div>
    <w:div w:id="1472166524">
      <w:bodyDiv w:val="1"/>
      <w:marLeft w:val="0"/>
      <w:marRight w:val="0"/>
      <w:marTop w:val="0"/>
      <w:marBottom w:val="0"/>
      <w:divBdr>
        <w:top w:val="none" w:sz="0" w:space="0" w:color="auto"/>
        <w:left w:val="none" w:sz="0" w:space="0" w:color="auto"/>
        <w:bottom w:val="none" w:sz="0" w:space="0" w:color="auto"/>
        <w:right w:val="none" w:sz="0" w:space="0" w:color="auto"/>
      </w:divBdr>
      <w:divsChild>
        <w:div w:id="550532734">
          <w:marLeft w:val="547"/>
          <w:marRight w:val="0"/>
          <w:marTop w:val="0"/>
          <w:marBottom w:val="0"/>
          <w:divBdr>
            <w:top w:val="none" w:sz="0" w:space="0" w:color="auto"/>
            <w:left w:val="none" w:sz="0" w:space="0" w:color="auto"/>
            <w:bottom w:val="none" w:sz="0" w:space="0" w:color="auto"/>
            <w:right w:val="none" w:sz="0" w:space="0" w:color="auto"/>
          </w:divBdr>
        </w:div>
        <w:div w:id="367754576">
          <w:marLeft w:val="547"/>
          <w:marRight w:val="0"/>
          <w:marTop w:val="0"/>
          <w:marBottom w:val="0"/>
          <w:divBdr>
            <w:top w:val="none" w:sz="0" w:space="0" w:color="auto"/>
            <w:left w:val="none" w:sz="0" w:space="0" w:color="auto"/>
            <w:bottom w:val="none" w:sz="0" w:space="0" w:color="auto"/>
            <w:right w:val="none" w:sz="0" w:space="0" w:color="auto"/>
          </w:divBdr>
        </w:div>
        <w:div w:id="411053422">
          <w:marLeft w:val="547"/>
          <w:marRight w:val="0"/>
          <w:marTop w:val="0"/>
          <w:marBottom w:val="0"/>
          <w:divBdr>
            <w:top w:val="none" w:sz="0" w:space="0" w:color="auto"/>
            <w:left w:val="none" w:sz="0" w:space="0" w:color="auto"/>
            <w:bottom w:val="none" w:sz="0" w:space="0" w:color="auto"/>
            <w:right w:val="none" w:sz="0" w:space="0" w:color="auto"/>
          </w:divBdr>
        </w:div>
        <w:div w:id="1792893439">
          <w:marLeft w:val="547"/>
          <w:marRight w:val="0"/>
          <w:marTop w:val="0"/>
          <w:marBottom w:val="0"/>
          <w:divBdr>
            <w:top w:val="none" w:sz="0" w:space="0" w:color="auto"/>
            <w:left w:val="none" w:sz="0" w:space="0" w:color="auto"/>
            <w:bottom w:val="none" w:sz="0" w:space="0" w:color="auto"/>
            <w:right w:val="none" w:sz="0" w:space="0" w:color="auto"/>
          </w:divBdr>
        </w:div>
        <w:div w:id="1016731335">
          <w:marLeft w:val="547"/>
          <w:marRight w:val="0"/>
          <w:marTop w:val="0"/>
          <w:marBottom w:val="0"/>
          <w:divBdr>
            <w:top w:val="none" w:sz="0" w:space="0" w:color="auto"/>
            <w:left w:val="none" w:sz="0" w:space="0" w:color="auto"/>
            <w:bottom w:val="none" w:sz="0" w:space="0" w:color="auto"/>
            <w:right w:val="none" w:sz="0" w:space="0" w:color="auto"/>
          </w:divBdr>
        </w:div>
      </w:divsChild>
    </w:div>
    <w:div w:id="1490485854">
      <w:bodyDiv w:val="1"/>
      <w:marLeft w:val="0"/>
      <w:marRight w:val="0"/>
      <w:marTop w:val="0"/>
      <w:marBottom w:val="0"/>
      <w:divBdr>
        <w:top w:val="none" w:sz="0" w:space="0" w:color="auto"/>
        <w:left w:val="none" w:sz="0" w:space="0" w:color="auto"/>
        <w:bottom w:val="none" w:sz="0" w:space="0" w:color="auto"/>
        <w:right w:val="none" w:sz="0" w:space="0" w:color="auto"/>
      </w:divBdr>
    </w:div>
    <w:div w:id="1735735807">
      <w:bodyDiv w:val="1"/>
      <w:marLeft w:val="0"/>
      <w:marRight w:val="0"/>
      <w:marTop w:val="0"/>
      <w:marBottom w:val="0"/>
      <w:divBdr>
        <w:top w:val="none" w:sz="0" w:space="0" w:color="auto"/>
        <w:left w:val="none" w:sz="0" w:space="0" w:color="auto"/>
        <w:bottom w:val="none" w:sz="0" w:space="0" w:color="auto"/>
        <w:right w:val="none" w:sz="0" w:space="0" w:color="auto"/>
      </w:divBdr>
    </w:div>
    <w:div w:id="1825272685">
      <w:bodyDiv w:val="1"/>
      <w:marLeft w:val="0"/>
      <w:marRight w:val="0"/>
      <w:marTop w:val="0"/>
      <w:marBottom w:val="0"/>
      <w:divBdr>
        <w:top w:val="none" w:sz="0" w:space="0" w:color="auto"/>
        <w:left w:val="none" w:sz="0" w:space="0" w:color="auto"/>
        <w:bottom w:val="none" w:sz="0" w:space="0" w:color="auto"/>
        <w:right w:val="none" w:sz="0" w:space="0" w:color="auto"/>
      </w:divBdr>
    </w:div>
    <w:div w:id="1927377959">
      <w:bodyDiv w:val="1"/>
      <w:marLeft w:val="0"/>
      <w:marRight w:val="0"/>
      <w:marTop w:val="0"/>
      <w:marBottom w:val="0"/>
      <w:divBdr>
        <w:top w:val="none" w:sz="0" w:space="0" w:color="auto"/>
        <w:left w:val="none" w:sz="0" w:space="0" w:color="auto"/>
        <w:bottom w:val="none" w:sz="0" w:space="0" w:color="auto"/>
        <w:right w:val="none" w:sz="0" w:space="0" w:color="auto"/>
      </w:divBdr>
      <w:divsChild>
        <w:div w:id="2138983405">
          <w:marLeft w:val="547"/>
          <w:marRight w:val="0"/>
          <w:marTop w:val="0"/>
          <w:marBottom w:val="0"/>
          <w:divBdr>
            <w:top w:val="none" w:sz="0" w:space="0" w:color="auto"/>
            <w:left w:val="none" w:sz="0" w:space="0" w:color="auto"/>
            <w:bottom w:val="none" w:sz="0" w:space="0" w:color="auto"/>
            <w:right w:val="none" w:sz="0" w:space="0" w:color="auto"/>
          </w:divBdr>
        </w:div>
      </w:divsChild>
    </w:div>
    <w:div w:id="1929851917">
      <w:bodyDiv w:val="1"/>
      <w:marLeft w:val="0"/>
      <w:marRight w:val="0"/>
      <w:marTop w:val="0"/>
      <w:marBottom w:val="0"/>
      <w:divBdr>
        <w:top w:val="none" w:sz="0" w:space="0" w:color="auto"/>
        <w:left w:val="none" w:sz="0" w:space="0" w:color="auto"/>
        <w:bottom w:val="none" w:sz="0" w:space="0" w:color="auto"/>
        <w:right w:val="none" w:sz="0" w:space="0" w:color="auto"/>
      </w:divBdr>
    </w:div>
    <w:div w:id="2080595926">
      <w:bodyDiv w:val="1"/>
      <w:marLeft w:val="0"/>
      <w:marRight w:val="0"/>
      <w:marTop w:val="0"/>
      <w:marBottom w:val="0"/>
      <w:divBdr>
        <w:top w:val="none" w:sz="0" w:space="0" w:color="auto"/>
        <w:left w:val="none" w:sz="0" w:space="0" w:color="auto"/>
        <w:bottom w:val="none" w:sz="0" w:space="0" w:color="auto"/>
        <w:right w:val="none" w:sz="0" w:space="0" w:color="auto"/>
      </w:divBdr>
      <w:divsChild>
        <w:div w:id="1847555597">
          <w:marLeft w:val="0"/>
          <w:marRight w:val="0"/>
          <w:marTop w:val="0"/>
          <w:marBottom w:val="300"/>
          <w:divBdr>
            <w:top w:val="none" w:sz="0" w:space="0" w:color="auto"/>
            <w:left w:val="none" w:sz="0" w:space="0" w:color="auto"/>
            <w:bottom w:val="single" w:sz="6" w:space="9" w:color="E1E1E1"/>
            <w:right w:val="none" w:sz="0" w:space="0" w:color="auto"/>
          </w:divBdr>
        </w:div>
      </w:divsChild>
    </w:div>
    <w:div w:id="2130318694">
      <w:bodyDiv w:val="1"/>
      <w:marLeft w:val="0"/>
      <w:marRight w:val="0"/>
      <w:marTop w:val="0"/>
      <w:marBottom w:val="0"/>
      <w:divBdr>
        <w:top w:val="none" w:sz="0" w:space="0" w:color="auto"/>
        <w:left w:val="none" w:sz="0" w:space="0" w:color="auto"/>
        <w:bottom w:val="none" w:sz="0" w:space="0" w:color="auto"/>
        <w:right w:val="none" w:sz="0" w:space="0" w:color="auto"/>
      </w:divBdr>
      <w:divsChild>
        <w:div w:id="176607134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ec.europa.eu/research/infrastructures/index_en.cfm?pg=esfr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www.euroris-net.eu/esfri-info" TargetMode="External"/><Relationship Id="rId2" Type="http://schemas.openxmlformats.org/officeDocument/2006/relationships/styles" Target="styles.xml"/><Relationship Id="rId16" Type="http://schemas.openxmlformats.org/officeDocument/2006/relationships/hyperlink" Target="http://www.imdc.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4525</Words>
  <Characters>25794</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Bio İzmir</cp:lastModifiedBy>
  <cp:revision>2</cp:revision>
  <dcterms:created xsi:type="dcterms:W3CDTF">2015-03-12T15:14:00Z</dcterms:created>
  <dcterms:modified xsi:type="dcterms:W3CDTF">2015-03-12T15:14:00Z</dcterms:modified>
</cp:coreProperties>
</file>